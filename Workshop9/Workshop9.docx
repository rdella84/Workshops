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65E" w:rsidRDefault="002D365E">
      <w:pPr>
        <w:spacing w:after="0" w:line="240" w:lineRule="auto"/>
        <w:rPr>
          <w:rFonts w:ascii="Arial" w:eastAsia="Times New Roman" w:hAnsi="Arial" w:cs="Arial"/>
          <w:color w:val="000000"/>
          <w:szCs w:val="24"/>
        </w:rPr>
      </w:pPr>
    </w:p>
    <w:p w:rsidR="002D365E" w:rsidRDefault="002D365E">
      <w:pPr>
        <w:spacing w:after="0" w:line="240" w:lineRule="auto"/>
        <w:rPr>
          <w:rFonts w:ascii="Arial" w:eastAsia="Times New Roman" w:hAnsi="Arial" w:cs="Arial"/>
          <w:color w:val="000000"/>
          <w:szCs w:val="24"/>
        </w:rPr>
      </w:pPr>
    </w:p>
    <w:p w:rsidR="002D365E" w:rsidRDefault="00B9240E">
      <w:pPr>
        <w:pStyle w:val="Title"/>
      </w:pPr>
      <w:r>
        <w:rPr>
          <w:rFonts w:ascii="Arial" w:hAnsi="Arial" w:cs="Arial"/>
          <w:sz w:val="48"/>
          <w:szCs w:val="48"/>
        </w:rPr>
        <w:t>Classes with Resources Review</w:t>
      </w:r>
    </w:p>
    <w:p w:rsidR="002D365E" w:rsidRDefault="002D365E">
      <w:pPr>
        <w:spacing w:after="0" w:line="240" w:lineRule="auto"/>
        <w:jc w:val="center"/>
        <w:rPr>
          <w:rFonts w:ascii="Arial" w:eastAsia="Times New Roman" w:hAnsi="Arial" w:cs="Arial"/>
          <w:color w:val="FF0000"/>
          <w:szCs w:val="24"/>
        </w:rPr>
      </w:pPr>
    </w:p>
    <w:p w:rsidR="002D365E" w:rsidRDefault="00B9240E">
      <w:pPr>
        <w:spacing w:after="0" w:line="240" w:lineRule="auto"/>
        <w:jc w:val="center"/>
      </w:pPr>
      <w:r>
        <w:rPr>
          <w:rFonts w:ascii="Arial" w:eastAsia="Times New Roman" w:hAnsi="Arial" w:cs="Arial"/>
          <w:color w:val="FF0000"/>
          <w:szCs w:val="24"/>
        </w:rPr>
        <w:t>Workshop 9 (out of 10 marks - 3% of your final grade)</w:t>
      </w:r>
    </w:p>
    <w:p w:rsidR="002D365E" w:rsidRDefault="002D365E">
      <w:pPr>
        <w:spacing w:after="0" w:line="240" w:lineRule="auto"/>
        <w:jc w:val="center"/>
        <w:rPr>
          <w:rFonts w:ascii="Arial" w:eastAsia="Times New Roman" w:hAnsi="Arial" w:cs="Arial"/>
          <w:color w:val="000000"/>
          <w:szCs w:val="24"/>
        </w:rPr>
      </w:pPr>
    </w:p>
    <w:p w:rsidR="002D365E" w:rsidRDefault="00B9240E">
      <w:pPr>
        <w:pStyle w:val="CommentText"/>
      </w:pPr>
      <w:r>
        <w:rPr>
          <w:rFonts w:ascii="Arial" w:eastAsia="Times New Roman" w:hAnsi="Arial" w:cs="Arial"/>
          <w:color w:val="000000"/>
          <w:sz w:val="24"/>
          <w:szCs w:val="24"/>
        </w:rPr>
        <w:t>In this workshop, you are to design and code a class that encapsulates a resource.</w:t>
      </w:r>
    </w:p>
    <w:p w:rsidR="002D365E" w:rsidRDefault="00B9240E">
      <w:pPr>
        <w:spacing w:beforeAutospacing="1" w:afterAutospacing="1" w:line="240" w:lineRule="auto"/>
        <w:textAlignment w:val="baseline"/>
      </w:pPr>
      <w:r>
        <w:rPr>
          <w:rFonts w:ascii="Arial" w:eastAsia="Times New Roman" w:hAnsi="Arial" w:cs="Arial"/>
          <w:b/>
          <w:bCs/>
          <w:caps/>
          <w:color w:val="4599B1"/>
          <w:sz w:val="27"/>
          <w:szCs w:val="27"/>
        </w:rPr>
        <w:t>Learning Outcomes</w:t>
      </w:r>
    </w:p>
    <w:p w:rsidR="002D365E" w:rsidRDefault="00B9240E">
      <w:pPr>
        <w:spacing w:beforeAutospacing="1" w:afterAutospacing="1"/>
        <w:textAlignment w:val="baseline"/>
      </w:pPr>
      <w:r>
        <w:rPr>
          <w:rFonts w:ascii="Arial" w:eastAsia="Times New Roman" w:hAnsi="Arial" w:cs="Arial"/>
          <w:color w:val="000000"/>
          <w:szCs w:val="24"/>
        </w:rPr>
        <w:t xml:space="preserve">Upon successful completion of this workshop, you will have </w:t>
      </w:r>
      <w:r>
        <w:rPr>
          <w:rFonts w:ascii="Arial" w:eastAsia="Times New Roman" w:hAnsi="Arial" w:cs="Arial"/>
          <w:color w:val="000000"/>
          <w:szCs w:val="24"/>
        </w:rPr>
        <w:t>demonstrated the abilities</w:t>
      </w:r>
    </w:p>
    <w:p w:rsidR="002D365E" w:rsidRDefault="00B9240E">
      <w:pPr>
        <w:pStyle w:val="CommentText"/>
        <w:numPr>
          <w:ilvl w:val="0"/>
          <w:numId w:val="1"/>
        </w:numPr>
        <w:spacing w:after="0"/>
        <w:ind w:left="714" w:hanging="357"/>
        <w:jc w:val="both"/>
      </w:pPr>
      <w:r>
        <w:rPr>
          <w:rFonts w:ascii="Arial" w:hAnsi="Arial" w:cs="Arial"/>
          <w:sz w:val="24"/>
          <w:szCs w:val="24"/>
        </w:rPr>
        <w:t>to allocate dynamic memory for an encapsulated resource upon instantiation</w:t>
      </w:r>
    </w:p>
    <w:p w:rsidR="002D365E" w:rsidRDefault="00B9240E">
      <w:pPr>
        <w:pStyle w:val="CommentText"/>
        <w:numPr>
          <w:ilvl w:val="0"/>
          <w:numId w:val="1"/>
        </w:numPr>
        <w:spacing w:after="0"/>
        <w:ind w:left="714" w:hanging="357"/>
        <w:jc w:val="both"/>
      </w:pPr>
      <w:r>
        <w:rPr>
          <w:rFonts w:ascii="Arial" w:hAnsi="Arial" w:cs="Arial"/>
          <w:sz w:val="24"/>
          <w:szCs w:val="24"/>
        </w:rPr>
        <w:t>to manage the lifetime of the encapsulated resource</w:t>
      </w:r>
    </w:p>
    <w:p w:rsidR="002D365E" w:rsidRDefault="00B9240E">
      <w:pPr>
        <w:pStyle w:val="CommentText"/>
        <w:numPr>
          <w:ilvl w:val="0"/>
          <w:numId w:val="1"/>
        </w:numPr>
        <w:spacing w:after="0"/>
        <w:ind w:left="714" w:hanging="357"/>
        <w:jc w:val="both"/>
      </w:pPr>
      <w:r>
        <w:rPr>
          <w:rFonts w:ascii="Arial" w:hAnsi="Arial" w:cs="Arial"/>
          <w:sz w:val="24"/>
          <w:szCs w:val="24"/>
        </w:rPr>
        <w:t>to overload the member functions to support copying and assignment operations</w:t>
      </w:r>
    </w:p>
    <w:p w:rsidR="002D365E" w:rsidRDefault="00B9240E">
      <w:pPr>
        <w:pStyle w:val="CommentText"/>
        <w:numPr>
          <w:ilvl w:val="0"/>
          <w:numId w:val="1"/>
        </w:numPr>
        <w:spacing w:after="0"/>
        <w:ind w:left="714" w:hanging="357"/>
        <w:jc w:val="both"/>
      </w:pPr>
      <w:r>
        <w:rPr>
          <w:rFonts w:ascii="Arial" w:eastAsia="Times New Roman" w:hAnsi="Arial" w:cs="Arial"/>
          <w:color w:val="000000"/>
          <w:sz w:val="24"/>
          <w:szCs w:val="24"/>
        </w:rPr>
        <w:t>to describe to your inst</w:t>
      </w:r>
      <w:r>
        <w:rPr>
          <w:rFonts w:ascii="Arial" w:eastAsia="Times New Roman" w:hAnsi="Arial" w:cs="Arial"/>
          <w:color w:val="000000"/>
          <w:sz w:val="24"/>
          <w:szCs w:val="24"/>
        </w:rPr>
        <w:t>ructor what you have learned in completing this workshop</w:t>
      </w:r>
    </w:p>
    <w:p w:rsidR="002D365E" w:rsidRDefault="00B9240E">
      <w:pPr>
        <w:spacing w:beforeAutospacing="1" w:afterAutospacing="1" w:line="240" w:lineRule="auto"/>
        <w:textAlignment w:val="baseline"/>
      </w:pPr>
      <w:r>
        <w:rPr>
          <w:rFonts w:ascii="Arial" w:eastAsia="Times New Roman" w:hAnsi="Arial" w:cs="Arial"/>
          <w:b/>
          <w:bCs/>
          <w:caps/>
          <w:color w:val="4599B1"/>
          <w:sz w:val="27"/>
          <w:szCs w:val="27"/>
        </w:rPr>
        <w:t xml:space="preserve">Submission Policy </w:t>
      </w:r>
    </w:p>
    <w:p w:rsidR="002D365E" w:rsidRDefault="00B9240E">
      <w:pPr>
        <w:spacing w:beforeAutospacing="1" w:afterAutospacing="1" w:line="240" w:lineRule="auto"/>
        <w:textAlignment w:val="baseline"/>
        <w:rPr>
          <w:rFonts w:eastAsia="Times New Roman" w:cs="Arial"/>
          <w:szCs w:val="24"/>
        </w:rPr>
      </w:pPr>
      <w:r>
        <w:t xml:space="preserve">The "in-lab" section is to be completed during your assigned lab section.  It is to be completed and submitted by the end of the workshop period.  If you attend the lab period and </w:t>
      </w:r>
      <w:r>
        <w:t>cannot complete the in-lab portion of the workshop during that period, ask your instructor for permission to complete the in-lab portion after the period. If you do not attend the workshop</w:t>
      </w:r>
      <w:r>
        <w:rPr>
          <w:rFonts w:eastAsia="Times New Roman" w:cs="Arial"/>
          <w:szCs w:val="24"/>
        </w:rPr>
        <w:t>, you can submit the “in-lab” section along with your “at-home” sect</w:t>
      </w:r>
      <w:r>
        <w:rPr>
          <w:rFonts w:eastAsia="Times New Roman" w:cs="Arial"/>
          <w:szCs w:val="24"/>
        </w:rPr>
        <w:t>ion (with a penalty; see below).  The “at-home” portion of the lab is due on the day of your next scheduled workshop (23:59).</w:t>
      </w:r>
    </w:p>
    <w:p w:rsidR="002D365E" w:rsidRDefault="00B9240E">
      <w:pPr>
        <w:spacing w:beforeAutospacing="1" w:afterAutospacing="1" w:line="240" w:lineRule="auto"/>
        <w:textAlignment w:val="baseline"/>
        <w:rPr>
          <w:rFonts w:eastAsia="Times New Roman" w:cs="Arial"/>
          <w:bCs/>
          <w:color w:val="000000"/>
          <w:szCs w:val="24"/>
        </w:rPr>
      </w:pPr>
      <w:r>
        <w:rPr>
          <w:rFonts w:eastAsia="Times New Roman" w:cs="Arial"/>
          <w:bCs/>
          <w:color w:val="000000"/>
          <w:szCs w:val="24"/>
        </w:rPr>
        <w:t>All your work (all the files you create or modify) must contain your name, Seneca email and student number.</w:t>
      </w:r>
    </w:p>
    <w:p w:rsidR="002D365E" w:rsidRDefault="00B9240E">
      <w:pPr>
        <w:spacing w:beforeAutospacing="1" w:afterAutospacing="1" w:line="240" w:lineRule="auto"/>
        <w:textAlignment w:val="baseline"/>
        <w:rPr>
          <w:rFonts w:eastAsia="Times New Roman" w:cs="Arial"/>
          <w:bCs/>
          <w:color w:val="000000"/>
          <w:szCs w:val="24"/>
        </w:rPr>
      </w:pPr>
      <w:r>
        <w:rPr>
          <w:rFonts w:eastAsia="Times New Roman" w:cs="Arial"/>
          <w:bCs/>
          <w:color w:val="000000"/>
          <w:szCs w:val="24"/>
        </w:rPr>
        <w:t>You are responsible to</w:t>
      </w:r>
      <w:r>
        <w:rPr>
          <w:rFonts w:eastAsia="Times New Roman" w:cs="Arial"/>
          <w:bCs/>
          <w:color w:val="000000"/>
          <w:szCs w:val="24"/>
        </w:rPr>
        <w:t xml:space="preserve"> regularly back up your work.  </w:t>
      </w:r>
    </w:p>
    <w:p w:rsidR="002D365E" w:rsidRDefault="00B9240E">
      <w:pPr>
        <w:spacing w:beforeAutospacing="1" w:afterAutospacing="1" w:line="240" w:lineRule="auto"/>
        <w:textAlignment w:val="baseline"/>
        <w:rPr>
          <w:rFonts w:eastAsia="Times New Roman" w:cs="Arial"/>
          <w:bCs/>
          <w:color w:val="4599B1"/>
          <w:sz w:val="28"/>
          <w:szCs w:val="24"/>
        </w:rPr>
      </w:pPr>
      <w:r>
        <w:rPr>
          <w:rFonts w:eastAsia="Times New Roman" w:cs="Arial"/>
          <w:b/>
          <w:bCs/>
          <w:color w:val="4599B1"/>
          <w:sz w:val="28"/>
          <w:szCs w:val="24"/>
        </w:rPr>
        <w:t>Late submission penalties</w:t>
      </w:r>
      <w:r>
        <w:rPr>
          <w:rFonts w:eastAsia="Times New Roman" w:cs="Arial"/>
          <w:bCs/>
          <w:color w:val="4599B1"/>
          <w:sz w:val="28"/>
          <w:szCs w:val="24"/>
        </w:rPr>
        <w:t>:</w:t>
      </w:r>
    </w:p>
    <w:p w:rsidR="002D365E" w:rsidRDefault="00B9240E">
      <w:pPr>
        <w:pStyle w:val="ListParagraph"/>
        <w:numPr>
          <w:ilvl w:val="0"/>
          <w:numId w:val="2"/>
        </w:numPr>
        <w:spacing w:beforeAutospacing="1" w:afterAutospacing="1" w:line="240" w:lineRule="auto"/>
        <w:textAlignment w:val="baseline"/>
        <w:rPr>
          <w:rFonts w:eastAsia="Times New Roman" w:cs="Arial"/>
          <w:bCs/>
          <w:color w:val="000000"/>
          <w:szCs w:val="24"/>
        </w:rPr>
      </w:pPr>
      <w:r>
        <w:rPr>
          <w:rFonts w:eastAsia="Times New Roman" w:cs="Arial"/>
          <w:bCs/>
          <w:color w:val="000000"/>
          <w:szCs w:val="24"/>
        </w:rPr>
        <w:t xml:space="preserve">In-lab submitted late, with at-home: Maximum of 20/50 for in-lab </w:t>
      </w:r>
      <w:proofErr w:type="gramStart"/>
      <w:r>
        <w:rPr>
          <w:rFonts w:eastAsia="Times New Roman" w:cs="Arial"/>
          <w:bCs/>
          <w:color w:val="000000"/>
          <w:szCs w:val="24"/>
        </w:rPr>
        <w:t>and  Maximum</w:t>
      </w:r>
      <w:proofErr w:type="gramEnd"/>
      <w:r>
        <w:rPr>
          <w:rFonts w:eastAsia="Times New Roman" w:cs="Arial"/>
          <w:bCs/>
          <w:color w:val="000000"/>
          <w:szCs w:val="24"/>
        </w:rPr>
        <w:t xml:space="preserve"> of 50/50 for at home</w:t>
      </w:r>
    </w:p>
    <w:p w:rsidR="002D365E" w:rsidRDefault="00B9240E">
      <w:pPr>
        <w:pStyle w:val="ListParagraph"/>
        <w:numPr>
          <w:ilvl w:val="0"/>
          <w:numId w:val="2"/>
        </w:numPr>
        <w:spacing w:beforeAutospacing="1" w:afterAutospacing="1" w:line="240" w:lineRule="auto"/>
        <w:textAlignment w:val="baseline"/>
        <w:rPr>
          <w:rFonts w:eastAsia="Times New Roman" w:cs="Arial"/>
          <w:bCs/>
          <w:color w:val="000000"/>
          <w:szCs w:val="24"/>
        </w:rPr>
      </w:pPr>
      <w:r>
        <w:rPr>
          <w:rFonts w:eastAsia="Times New Roman" w:cs="Arial"/>
          <w:bCs/>
          <w:color w:val="000000"/>
          <w:szCs w:val="24"/>
        </w:rPr>
        <w:t xml:space="preserve">Workshop late for one week:  in-lab, at-home </w:t>
      </w:r>
      <w:r>
        <w:rPr>
          <w:rFonts w:eastAsia="Times New Roman" w:cs="Arial"/>
          <w:bCs/>
          <w:color w:val="000000"/>
          <w:szCs w:val="24"/>
          <w:u w:val="single"/>
        </w:rPr>
        <w:t>and</w:t>
      </w:r>
      <w:r>
        <w:rPr>
          <w:rFonts w:eastAsia="Times New Roman" w:cs="Arial"/>
          <w:bCs/>
          <w:color w:val="000000"/>
          <w:szCs w:val="24"/>
        </w:rPr>
        <w:t xml:space="preserve"> reflection must all be submitted for maximum of 50 / 100</w:t>
      </w:r>
    </w:p>
    <w:p w:rsidR="002D365E" w:rsidRDefault="00B9240E">
      <w:pPr>
        <w:pStyle w:val="ListParagraph"/>
        <w:numPr>
          <w:ilvl w:val="0"/>
          <w:numId w:val="2"/>
        </w:numPr>
        <w:spacing w:beforeAutospacing="1" w:afterAutospacing="1" w:line="240" w:lineRule="auto"/>
        <w:textAlignment w:val="baseline"/>
        <w:rPr>
          <w:rFonts w:eastAsia="Times New Roman" w:cs="Arial"/>
          <w:bCs/>
          <w:color w:val="000000"/>
          <w:szCs w:val="24"/>
        </w:rPr>
      </w:pPr>
      <w:r>
        <w:rPr>
          <w:rFonts w:eastAsia="Times New Roman" w:cs="Arial"/>
          <w:bCs/>
          <w:color w:val="000000"/>
          <w:szCs w:val="24"/>
        </w:rPr>
        <w:t xml:space="preserve">Workshop late for more than one week: in-lab, at-home </w:t>
      </w:r>
      <w:r>
        <w:rPr>
          <w:rFonts w:eastAsia="Times New Roman" w:cs="Arial"/>
          <w:bCs/>
          <w:color w:val="000000"/>
          <w:szCs w:val="24"/>
          <w:u w:val="single"/>
        </w:rPr>
        <w:t>and</w:t>
      </w:r>
      <w:r>
        <w:rPr>
          <w:rFonts w:eastAsia="Times New Roman" w:cs="Arial"/>
          <w:bCs/>
          <w:color w:val="000000"/>
          <w:szCs w:val="24"/>
        </w:rPr>
        <w:t xml:space="preserve"> reflection must all be submitted for maximum of 30 / 100</w:t>
      </w:r>
    </w:p>
    <w:p w:rsidR="002D365E" w:rsidRDefault="00B9240E">
      <w:pPr>
        <w:pStyle w:val="ListParagraph"/>
        <w:numPr>
          <w:ilvl w:val="0"/>
          <w:numId w:val="2"/>
        </w:numPr>
        <w:spacing w:beforeAutospacing="1" w:afterAutospacing="1" w:line="240" w:lineRule="auto"/>
        <w:textAlignment w:val="baseline"/>
        <w:rPr>
          <w:rFonts w:eastAsia="Times New Roman" w:cs="Arial"/>
          <w:bCs/>
          <w:color w:val="000000"/>
          <w:szCs w:val="24"/>
        </w:rPr>
      </w:pPr>
      <w:r>
        <w:rPr>
          <w:rFonts w:eastAsia="Times New Roman" w:cs="Arial"/>
          <w:bCs/>
          <w:color w:val="000000"/>
          <w:szCs w:val="24"/>
        </w:rPr>
        <w:t xml:space="preserve">If any of in-lab, at-home or reflection is missing the mark will be </w:t>
      </w:r>
      <w:r>
        <w:rPr>
          <w:rFonts w:eastAsia="Times New Roman" w:cs="Arial"/>
          <w:bCs/>
          <w:color w:val="000000"/>
          <w:szCs w:val="24"/>
          <w:u w:val="single"/>
        </w:rPr>
        <w:t>zero.</w:t>
      </w:r>
    </w:p>
    <w:p w:rsidR="002D365E" w:rsidRDefault="00B9240E">
      <w:pPr>
        <w:pStyle w:val="Heading1"/>
      </w:pPr>
      <w:r>
        <w:lastRenderedPageBreak/>
        <w:t>INTRODUCTION</w:t>
      </w:r>
    </w:p>
    <w:p w:rsidR="002D365E" w:rsidRDefault="00B9240E">
      <w:pPr>
        <w:rPr>
          <w:szCs w:val="24"/>
        </w:rPr>
      </w:pPr>
      <w:r>
        <w:rPr>
          <w:szCs w:val="24"/>
        </w:rPr>
        <w:t>Since the beginning of the course, you have been using strings in almost every single workshop. You have used C-style strings, also known as null-terminated strings which are just character arrays with an ASCII 00 character the end to tell you</w:t>
      </w:r>
      <w:r>
        <w:rPr>
          <w:szCs w:val="24"/>
        </w:rPr>
        <w:t xml:space="preserve"> where the strings </w:t>
      </w:r>
      <w:proofErr w:type="gramStart"/>
      <w:r>
        <w:rPr>
          <w:szCs w:val="24"/>
        </w:rPr>
        <w:t>ends</w:t>
      </w:r>
      <w:proofErr w:type="gramEnd"/>
      <w:r>
        <w:rPr>
          <w:szCs w:val="24"/>
        </w:rPr>
        <w:t>. You used the functions in &lt;</w:t>
      </w:r>
      <w:proofErr w:type="spellStart"/>
      <w:r>
        <w:rPr>
          <w:szCs w:val="24"/>
        </w:rPr>
        <w:t>cstring</w:t>
      </w:r>
      <w:proofErr w:type="spellEnd"/>
      <w:r>
        <w:rPr>
          <w:szCs w:val="24"/>
        </w:rPr>
        <w:t xml:space="preserve">&gt; to manipulate them, functions such as </w:t>
      </w:r>
      <w:proofErr w:type="spellStart"/>
      <w:proofErr w:type="gramStart"/>
      <w:r>
        <w:rPr>
          <w:b/>
          <w:bCs/>
          <w:szCs w:val="24"/>
        </w:rPr>
        <w:t>std</w:t>
      </w:r>
      <w:proofErr w:type="spellEnd"/>
      <w:r>
        <w:rPr>
          <w:b/>
          <w:bCs/>
          <w:szCs w:val="24"/>
        </w:rPr>
        <w:t>::</w:t>
      </w:r>
      <w:proofErr w:type="spellStart"/>
      <w:proofErr w:type="gramEnd"/>
      <w:r>
        <w:rPr>
          <w:b/>
          <w:bCs/>
          <w:szCs w:val="24"/>
        </w:rPr>
        <w:t>strcpy</w:t>
      </w:r>
      <w:proofErr w:type="spellEnd"/>
      <w:r>
        <w:rPr>
          <w:szCs w:val="24"/>
        </w:rPr>
        <w:t xml:space="preserve"> and </w:t>
      </w:r>
      <w:proofErr w:type="spellStart"/>
      <w:r>
        <w:rPr>
          <w:b/>
          <w:bCs/>
          <w:szCs w:val="24"/>
        </w:rPr>
        <w:t>std</w:t>
      </w:r>
      <w:proofErr w:type="spellEnd"/>
      <w:r>
        <w:rPr>
          <w:b/>
          <w:bCs/>
          <w:szCs w:val="24"/>
        </w:rPr>
        <w:t>::</w:t>
      </w:r>
      <w:proofErr w:type="spellStart"/>
      <w:r>
        <w:rPr>
          <w:b/>
          <w:bCs/>
          <w:szCs w:val="24"/>
        </w:rPr>
        <w:t>strlen</w:t>
      </w:r>
      <w:proofErr w:type="spellEnd"/>
      <w:r>
        <w:rPr>
          <w:szCs w:val="24"/>
        </w:rPr>
        <w:t xml:space="preserve">. Most importantly, you have used the </w:t>
      </w:r>
      <w:r>
        <w:rPr>
          <w:b/>
          <w:bCs/>
          <w:szCs w:val="24"/>
        </w:rPr>
        <w:t xml:space="preserve">new </w:t>
      </w:r>
      <w:r>
        <w:rPr>
          <w:szCs w:val="24"/>
        </w:rPr>
        <w:t xml:space="preserve">and </w:t>
      </w:r>
      <w:r>
        <w:rPr>
          <w:b/>
          <w:bCs/>
          <w:szCs w:val="24"/>
        </w:rPr>
        <w:t xml:space="preserve">delete </w:t>
      </w:r>
      <w:r>
        <w:rPr>
          <w:szCs w:val="24"/>
        </w:rPr>
        <w:t xml:space="preserve">keywords to manage the memory for your strings. </w:t>
      </w:r>
    </w:p>
    <w:p w:rsidR="002D365E" w:rsidRDefault="00B9240E">
      <w:pPr>
        <w:rPr>
          <w:szCs w:val="24"/>
        </w:rPr>
      </w:pPr>
      <w:r>
        <w:rPr>
          <w:szCs w:val="24"/>
        </w:rPr>
        <w:t>Today, you will apply all th</w:t>
      </w:r>
      <w:r>
        <w:rPr>
          <w:szCs w:val="24"/>
        </w:rPr>
        <w:t xml:space="preserve">e C++ techniques you have learned to write a </w:t>
      </w:r>
      <w:r>
        <w:rPr>
          <w:b/>
          <w:bCs/>
          <w:szCs w:val="24"/>
        </w:rPr>
        <w:t>String</w:t>
      </w:r>
      <w:r>
        <w:rPr>
          <w:szCs w:val="24"/>
        </w:rPr>
        <w:t xml:space="preserve"> class that encapsulates these operations.  It will automatically initialize the string to a safe empty state, allow you to copy the string without worrying about memory management, and allow you to do com</w:t>
      </w:r>
      <w:r>
        <w:rPr>
          <w:szCs w:val="24"/>
        </w:rPr>
        <w:t xml:space="preserve">mon string operations (joining 2 strings, extracting a substring from inside it, modifying it) using familiar C++ operator syntax. </w:t>
      </w:r>
    </w:p>
    <w:p w:rsidR="002D365E" w:rsidRDefault="00B9240E">
      <w:pPr>
        <w:pStyle w:val="Title"/>
      </w:pPr>
      <w:r>
        <w:t>In-Lab</w:t>
      </w:r>
    </w:p>
    <w:p w:rsidR="002D365E" w:rsidRDefault="00B9240E">
      <w:pPr>
        <w:pStyle w:val="Heading2"/>
      </w:pPr>
      <w:r>
        <w:t>ASSUMPTIONS for In-lab</w:t>
      </w:r>
    </w:p>
    <w:p w:rsidR="002D365E" w:rsidRDefault="00B9240E">
      <w:r>
        <w:t>Make the following assumptions to make the in-lab part easier.</w:t>
      </w:r>
    </w:p>
    <w:p w:rsidR="002D365E" w:rsidRDefault="00B9240E">
      <w:pPr>
        <w:numPr>
          <w:ilvl w:val="0"/>
          <w:numId w:val="3"/>
        </w:numPr>
      </w:pPr>
      <w:r>
        <w:t>Assume that all strings being i</w:t>
      </w:r>
      <w:r>
        <w:t>nput will be less than 50 characters in length. Indeterminate</w:t>
      </w:r>
      <w:r>
        <w:t xml:space="preserve"> length strings will be done at-home.</w:t>
      </w:r>
    </w:p>
    <w:p w:rsidR="002D365E" w:rsidRDefault="00B9240E">
      <w:pPr>
        <w:numPr>
          <w:ilvl w:val="0"/>
          <w:numId w:val="3"/>
        </w:numPr>
      </w:pPr>
      <w:r>
        <w:t xml:space="preserve">Since you will never have to join more than 2 strings, allocate all strings as char arrays of length 100. Do not use dynamic </w:t>
      </w:r>
      <w:proofErr w:type="gramStart"/>
      <w:r>
        <w:t>memory(</w:t>
      </w:r>
      <w:proofErr w:type="gramEnd"/>
      <w:r>
        <w:t>new or delete). That will b</w:t>
      </w:r>
      <w:r>
        <w:t>e done at-home.</w:t>
      </w:r>
    </w:p>
    <w:p w:rsidR="002D365E" w:rsidRDefault="00B9240E">
      <w:pPr>
        <w:numPr>
          <w:ilvl w:val="0"/>
          <w:numId w:val="3"/>
        </w:numPr>
      </w:pPr>
      <w:r>
        <w:t>You do not have to do input checking on null pointers. Assume valid inputs. Arbitrary inputs will be handled during the at-home.</w:t>
      </w:r>
    </w:p>
    <w:p w:rsidR="002D365E" w:rsidRDefault="00B9240E">
      <w:pPr>
        <w:numPr>
          <w:ilvl w:val="0"/>
          <w:numId w:val="3"/>
        </w:numPr>
      </w:pPr>
      <w:r>
        <w:t>Assume all strings are char (</w:t>
      </w:r>
      <w:del w:id="0" w:author="Cornel Barna" w:date="2017-03-24T14:29:00Z">
        <w:r w:rsidDel="00B9240E">
          <w:delText>UTF-8</w:delText>
        </w:r>
      </w:del>
      <w:ins w:id="1" w:author="Cornel Barna" w:date="2017-03-24T14:29:00Z">
        <w:r>
          <w:t>ASCII</w:t>
        </w:r>
      </w:ins>
      <w:r>
        <w:t>) strings. Unicode strings (wide-char strings) to represent other languages w</w:t>
      </w:r>
      <w:r>
        <w:t xml:space="preserve">ill not be handled in this workshop, not in the lab and not in the home. </w:t>
      </w:r>
    </w:p>
    <w:p w:rsidR="002D365E" w:rsidRDefault="00B9240E">
      <w:r>
        <w:br w:type="page"/>
      </w:r>
    </w:p>
    <w:p w:rsidR="002D365E" w:rsidRDefault="00B9240E">
      <w:pPr>
        <w:pStyle w:val="Heading2"/>
      </w:pPr>
      <w:r>
        <w:lastRenderedPageBreak/>
        <w:t>Design</w:t>
      </w:r>
    </w:p>
    <w:p w:rsidR="002D365E" w:rsidRDefault="00B9240E">
      <w:pPr>
        <w:pStyle w:val="BodyText"/>
      </w:pPr>
      <w:r>
        <w:t xml:space="preserve">For the in-lab part, your String class should store a string as a C-style null-terminated string in a char array. This will be referred to as the "string buffer". Make it a </w:t>
      </w:r>
      <w:r>
        <w:t>fixed sized array of size 100. This will simplify things for you so you can focus on developing all the class members. At home you will make it a dynamic array, whose size changes to however big it has to be to store it's string.</w:t>
      </w:r>
    </w:p>
    <w:p w:rsidR="002D365E" w:rsidRDefault="00B9240E">
      <w:pPr>
        <w:pStyle w:val="BodyText"/>
      </w:pPr>
      <w:r>
        <w:t xml:space="preserve">These prototypes are also </w:t>
      </w:r>
      <w:r>
        <w:t>given in the header file.</w:t>
      </w:r>
    </w:p>
    <w:tbl>
      <w:tblPr>
        <w:tblW w:w="9409"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3518"/>
        <w:gridCol w:w="5891"/>
      </w:tblGrid>
      <w:tr w:rsidR="002D365E">
        <w:tc>
          <w:tcPr>
            <w:tcW w:w="3518" w:type="dxa"/>
            <w:tcBorders>
              <w:top w:val="single" w:sz="2" w:space="0" w:color="000001"/>
              <w:left w:val="single" w:sz="2" w:space="0" w:color="000001"/>
              <w:bottom w:val="single" w:sz="2" w:space="0" w:color="000001"/>
            </w:tcBorders>
            <w:shd w:val="clear" w:color="auto" w:fill="FFFF66"/>
            <w:tcMar>
              <w:left w:w="45" w:type="dxa"/>
            </w:tcMar>
          </w:tcPr>
          <w:p w:rsidR="002D365E" w:rsidRDefault="00B9240E">
            <w:pPr>
              <w:pStyle w:val="TableContents"/>
            </w:pPr>
            <w:r>
              <w:rPr>
                <w:rFonts w:asciiTheme="minorHAnsi" w:hAnsiTheme="minorHAnsi"/>
                <w:b/>
                <w:bCs/>
                <w:color w:val="000000"/>
              </w:rPr>
              <w:t>Class method</w:t>
            </w:r>
          </w:p>
        </w:tc>
        <w:tc>
          <w:tcPr>
            <w:tcW w:w="5890" w:type="dxa"/>
            <w:tcBorders>
              <w:top w:val="single" w:sz="2" w:space="0" w:color="000001"/>
              <w:left w:val="single" w:sz="2" w:space="0" w:color="000001"/>
              <w:bottom w:val="single" w:sz="2" w:space="0" w:color="000001"/>
              <w:right w:val="single" w:sz="2" w:space="0" w:color="000001"/>
            </w:tcBorders>
            <w:shd w:val="clear" w:color="auto" w:fill="FFFF66"/>
            <w:tcMar>
              <w:left w:w="45" w:type="dxa"/>
            </w:tcMar>
          </w:tcPr>
          <w:p w:rsidR="002D365E" w:rsidRDefault="00B9240E">
            <w:pPr>
              <w:pStyle w:val="TableContents"/>
            </w:pPr>
            <w:r>
              <w:rPr>
                <w:rFonts w:asciiTheme="minorHAnsi" w:hAnsiTheme="minorHAnsi"/>
                <w:b/>
                <w:bCs/>
                <w:color w:val="000000"/>
              </w:rPr>
              <w:t>Description</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b/>
                <w:bCs/>
                <w:sz w:val="20"/>
                <w:szCs w:val="20"/>
              </w:rPr>
              <w:t>String</w:t>
            </w:r>
            <w:r>
              <w:rPr>
                <w:rFonts w:ascii="Courier 10 Pitch" w:hAnsi="Courier 10 Pitch"/>
                <w:sz w:val="20"/>
                <w:szCs w:val="20"/>
              </w:rPr>
              <w:t>()</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rPr>
                <w:b/>
                <w:bCs/>
              </w:rPr>
            </w:pPr>
            <w:r>
              <w:rPr>
                <w:b/>
                <w:bCs/>
              </w:rPr>
              <w:t xml:space="preserve">Default constructor. </w:t>
            </w:r>
          </w:p>
          <w:p w:rsidR="002D365E" w:rsidRDefault="00B9240E">
            <w:pPr>
              <w:pStyle w:val="TableContents"/>
            </w:pPr>
            <w:r>
              <w:t>Should initialize the string to the safe initial state of "".</w:t>
            </w:r>
          </w:p>
          <w:p w:rsidR="002D365E" w:rsidRDefault="00B9240E">
            <w:pPr>
              <w:pStyle w:val="TableContents"/>
            </w:pPr>
            <w:r>
              <w:t xml:space="preserve">Note, for an empty string, we do not use a </w:t>
            </w:r>
            <w:proofErr w:type="spellStart"/>
            <w:r>
              <w:t>nullptr</w:t>
            </w:r>
            <w:proofErr w:type="spellEnd"/>
            <w:r>
              <w:t xml:space="preserve">. We simply use </w:t>
            </w:r>
            <w:proofErr w:type="gramStart"/>
            <w:r>
              <w:t>a  null</w:t>
            </w:r>
            <w:proofErr w:type="gramEnd"/>
            <w:r>
              <w:t xml:space="preserve"> character. </w:t>
            </w:r>
          </w:p>
          <w:p w:rsidR="002D365E" w:rsidRDefault="00B9240E">
            <w:pPr>
              <w:pStyle w:val="TableContents"/>
            </w:pPr>
            <w:r>
              <w:t xml:space="preserve">Note: it can be good style to set every single character in the buffer to </w:t>
            </w:r>
            <w:bookmarkStart w:id="2" w:name="__DdeLink__1232_900846776"/>
            <w:r>
              <w:t>'\0'</w:t>
            </w:r>
            <w:bookmarkEnd w:id="2"/>
            <w:r>
              <w:t xml:space="preserve"> here, even though only the first character needs to be '\0'.</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b/>
                <w:bCs/>
                <w:sz w:val="20"/>
                <w:szCs w:val="20"/>
              </w:rPr>
              <w:t>String</w:t>
            </w:r>
            <w:r>
              <w:rPr>
                <w:rFonts w:ascii="Courier 10 Pitch" w:hAnsi="Courier 10 Pitch"/>
                <w:sz w:val="20"/>
                <w:szCs w:val="20"/>
              </w:rPr>
              <w:t>(</w:t>
            </w:r>
            <w:proofErr w:type="spellStart"/>
            <w:r>
              <w:rPr>
                <w:rFonts w:ascii="Courier 10 Pitch" w:hAnsi="Courier 10 Pitch"/>
                <w:sz w:val="20"/>
                <w:szCs w:val="20"/>
              </w:rPr>
              <w:t>const</w:t>
            </w:r>
            <w:proofErr w:type="spellEnd"/>
            <w:r>
              <w:rPr>
                <w:rFonts w:ascii="Courier 10 Pitch" w:hAnsi="Courier 10 Pitch"/>
                <w:sz w:val="20"/>
                <w:szCs w:val="20"/>
              </w:rPr>
              <w:t xml:space="preserve"> char* p)</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 xml:space="preserve">Construct a String from a C-style string in p. </w:t>
            </w:r>
          </w:p>
          <w:p w:rsidR="002D365E" w:rsidRDefault="00B9240E">
            <w:pPr>
              <w:pStyle w:val="TableContents"/>
            </w:pPr>
            <w:r>
              <w:t xml:space="preserve">For in-lab, assume that the length of the string in p will be less than 50 chars. </w:t>
            </w:r>
          </w:p>
          <w:p w:rsidR="002D365E" w:rsidRDefault="00B9240E">
            <w:pPr>
              <w:pStyle w:val="TableContents"/>
            </w:pPr>
            <w:r>
              <w:t>Note: you do not need to allocate any memory for this, for the in-lab.</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b/>
                <w:bCs/>
                <w:sz w:val="20"/>
                <w:szCs w:val="20"/>
              </w:rPr>
              <w:t>String</w:t>
            </w:r>
            <w:r>
              <w:rPr>
                <w:rFonts w:ascii="Courier 10 Pitch" w:hAnsi="Courier 10 Pitch"/>
                <w:sz w:val="20"/>
                <w:szCs w:val="20"/>
              </w:rPr>
              <w:t>(</w:t>
            </w:r>
            <w:proofErr w:type="spellStart"/>
            <w:r>
              <w:rPr>
                <w:rFonts w:ascii="Courier 10 Pitch" w:hAnsi="Courier 10 Pitch"/>
                <w:sz w:val="20"/>
                <w:szCs w:val="20"/>
              </w:rPr>
              <w:t>const</w:t>
            </w:r>
            <w:proofErr w:type="spellEnd"/>
            <w:r>
              <w:rPr>
                <w:rFonts w:ascii="Courier 10 Pitch" w:hAnsi="Courier 10 Pitch"/>
                <w:sz w:val="20"/>
                <w:szCs w:val="20"/>
              </w:rPr>
              <w:t xml:space="preserve"> String&amp; s)</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rPr>
                <w:b/>
                <w:bCs/>
              </w:rPr>
              <w:t>Copy constructor</w:t>
            </w:r>
            <w:r>
              <w:t>, construct a String object and copy the buffer inside String</w:t>
            </w:r>
            <w:r>
              <w:t xml:space="preserve"> s into it. You can assume that the buffer in s is valid, so you do not need to do pointer or length checking on it.</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sz w:val="20"/>
                <w:szCs w:val="20"/>
              </w:rPr>
              <w:t xml:space="preserve">String&amp; </w:t>
            </w:r>
            <w:r>
              <w:rPr>
                <w:rFonts w:ascii="Courier 10 Pitch" w:hAnsi="Courier 10 Pitch"/>
                <w:b/>
                <w:bCs/>
                <w:sz w:val="20"/>
                <w:szCs w:val="20"/>
              </w:rPr>
              <w:t>operator=</w:t>
            </w:r>
          </w:p>
          <w:p w:rsidR="002D365E" w:rsidRDefault="00B9240E">
            <w:pPr>
              <w:pStyle w:val="TableContents"/>
              <w:rPr>
                <w:rFonts w:ascii="Courier 10 Pitch" w:hAnsi="Courier 10 Pitch"/>
                <w:sz w:val="20"/>
                <w:szCs w:val="20"/>
              </w:rPr>
            </w:pPr>
            <w:r>
              <w:rPr>
                <w:rFonts w:ascii="Courier 10 Pitch" w:hAnsi="Courier 10 Pitch"/>
                <w:sz w:val="20"/>
                <w:szCs w:val="20"/>
              </w:rPr>
              <w:t>(</w:t>
            </w:r>
            <w:proofErr w:type="spellStart"/>
            <w:r>
              <w:rPr>
                <w:rFonts w:ascii="Courier 10 Pitch" w:hAnsi="Courier 10 Pitch"/>
                <w:sz w:val="20"/>
                <w:szCs w:val="20"/>
              </w:rPr>
              <w:t>const</w:t>
            </w:r>
            <w:proofErr w:type="spellEnd"/>
            <w:r>
              <w:rPr>
                <w:rFonts w:ascii="Courier 10 Pitch" w:hAnsi="Courier 10 Pitch"/>
                <w:sz w:val="20"/>
                <w:szCs w:val="20"/>
              </w:rPr>
              <w:t xml:space="preserve"> String &amp;s2)</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rPr>
                <w:b/>
                <w:bCs/>
              </w:rPr>
            </w:pPr>
            <w:r>
              <w:rPr>
                <w:b/>
                <w:bCs/>
              </w:rPr>
              <w:t>Assignment Operator</w:t>
            </w:r>
          </w:p>
          <w:p w:rsidR="002D365E" w:rsidRDefault="00B9240E">
            <w:pPr>
              <w:pStyle w:val="TableContents"/>
            </w:pPr>
            <w:r>
              <w:t>Copy the string in s2 into your class, clobbering whatever is in there. You may u</w:t>
            </w:r>
            <w:r>
              <w:t xml:space="preserve">se the C function </w:t>
            </w:r>
            <w:proofErr w:type="spellStart"/>
            <w:r>
              <w:rPr>
                <w:b/>
                <w:bCs/>
              </w:rPr>
              <w:t>strcpy</w:t>
            </w:r>
            <w:proofErr w:type="spellEnd"/>
            <w:r>
              <w:t xml:space="preserve">. </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proofErr w:type="spellStart"/>
            <w:r>
              <w:rPr>
                <w:rFonts w:ascii="Courier 10 Pitch" w:hAnsi="Courier 10 Pitch"/>
                <w:sz w:val="20"/>
                <w:szCs w:val="20"/>
              </w:rPr>
              <w:t>int</w:t>
            </w:r>
            <w:proofErr w:type="spellEnd"/>
            <w:r>
              <w:rPr>
                <w:rFonts w:ascii="Courier 10 Pitch" w:hAnsi="Courier 10 Pitch"/>
                <w:sz w:val="20"/>
                <w:szCs w:val="20"/>
              </w:rPr>
              <w:t xml:space="preserve"> </w:t>
            </w:r>
            <w:r>
              <w:rPr>
                <w:rFonts w:ascii="Courier 10 Pitch" w:hAnsi="Courier 10 Pitch"/>
                <w:b/>
                <w:bCs/>
                <w:sz w:val="20"/>
                <w:szCs w:val="20"/>
              </w:rPr>
              <w:t>length</w:t>
            </w:r>
            <w:r>
              <w:rPr>
                <w:rFonts w:ascii="Courier 10 Pitch" w:hAnsi="Courier 10 Pitch"/>
                <w:sz w:val="20"/>
                <w:szCs w:val="20"/>
              </w:rPr>
              <w:t xml:space="preserve">() </w:t>
            </w:r>
            <w:proofErr w:type="spellStart"/>
            <w:r>
              <w:rPr>
                <w:rFonts w:ascii="Courier 10 Pitch" w:hAnsi="Courier 10 Pitch"/>
                <w:sz w:val="20"/>
                <w:szCs w:val="20"/>
              </w:rPr>
              <w:t>const</w:t>
            </w:r>
            <w:proofErr w:type="spellEnd"/>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 xml:space="preserve">Compute the length of the string and return it. </w:t>
            </w:r>
            <w:proofErr w:type="spellStart"/>
            <w:r>
              <w:t>YOu</w:t>
            </w:r>
            <w:proofErr w:type="spellEnd"/>
            <w:r>
              <w:t xml:space="preserve"> may use the </w:t>
            </w:r>
            <w:proofErr w:type="spellStart"/>
            <w:r>
              <w:t>Cstring</w:t>
            </w:r>
            <w:proofErr w:type="spellEnd"/>
            <w:r>
              <w:t xml:space="preserve"> library function </w:t>
            </w:r>
            <w:proofErr w:type="spellStart"/>
            <w:r>
              <w:rPr>
                <w:b/>
                <w:bCs/>
              </w:rPr>
              <w:t>strlen</w:t>
            </w:r>
            <w:proofErr w:type="spellEnd"/>
            <w:r>
              <w:t>.</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sz w:val="20"/>
                <w:szCs w:val="20"/>
              </w:rPr>
              <w:t xml:space="preserve">operator </w:t>
            </w:r>
            <w:proofErr w:type="spellStart"/>
            <w:r>
              <w:rPr>
                <w:rFonts w:ascii="Courier 10 Pitch" w:hAnsi="Courier 10 Pitch"/>
                <w:b/>
                <w:bCs/>
                <w:sz w:val="20"/>
                <w:szCs w:val="20"/>
              </w:rPr>
              <w:t>const</w:t>
            </w:r>
            <w:proofErr w:type="spellEnd"/>
            <w:r>
              <w:rPr>
                <w:rFonts w:ascii="Courier 10 Pitch" w:hAnsi="Courier 10 Pitch"/>
                <w:b/>
                <w:bCs/>
                <w:sz w:val="20"/>
                <w:szCs w:val="20"/>
              </w:rPr>
              <w:t xml:space="preserve"> char*</w:t>
            </w:r>
            <w:r>
              <w:rPr>
                <w:rFonts w:ascii="Courier 10 Pitch" w:hAnsi="Courier 10 Pitch"/>
                <w:sz w:val="20"/>
                <w:szCs w:val="20"/>
              </w:rPr>
              <w:t>()</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 xml:space="preserve">Returns a pointer to the internal string buffer. This is useful when interfacing to external code that does not recognize your String class, such as </w:t>
            </w:r>
            <w:proofErr w:type="spellStart"/>
            <w:r>
              <w:rPr>
                <w:b/>
                <w:bCs/>
              </w:rPr>
              <w:t>cout</w:t>
            </w:r>
            <w:proofErr w:type="spellEnd"/>
            <w:r>
              <w:t>.</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sz w:val="20"/>
                <w:szCs w:val="20"/>
              </w:rPr>
              <w:lastRenderedPageBreak/>
              <w:t xml:space="preserve">bool </w:t>
            </w:r>
            <w:r>
              <w:rPr>
                <w:rFonts w:ascii="Courier 10 Pitch" w:hAnsi="Courier 10 Pitch"/>
                <w:b/>
                <w:bCs/>
                <w:sz w:val="20"/>
                <w:szCs w:val="20"/>
              </w:rPr>
              <w:t>operator==</w:t>
            </w:r>
          </w:p>
          <w:p w:rsidR="002D365E" w:rsidRDefault="00B9240E">
            <w:pPr>
              <w:pStyle w:val="TableContents"/>
              <w:rPr>
                <w:rFonts w:ascii="Courier 10 Pitch" w:hAnsi="Courier 10 Pitch"/>
                <w:sz w:val="20"/>
                <w:szCs w:val="20"/>
              </w:rPr>
            </w:pPr>
            <w:r>
              <w:rPr>
                <w:rFonts w:ascii="Courier 10 Pitch" w:hAnsi="Courier 10 Pitch"/>
                <w:sz w:val="20"/>
                <w:szCs w:val="20"/>
              </w:rPr>
              <w:t>(</w:t>
            </w:r>
            <w:proofErr w:type="spellStart"/>
            <w:r>
              <w:rPr>
                <w:rFonts w:ascii="Courier 10 Pitch" w:hAnsi="Courier 10 Pitch"/>
                <w:sz w:val="20"/>
                <w:szCs w:val="20"/>
              </w:rPr>
              <w:t>const</w:t>
            </w:r>
            <w:proofErr w:type="spellEnd"/>
            <w:r>
              <w:rPr>
                <w:rFonts w:ascii="Courier 10 Pitch" w:hAnsi="Courier 10 Pitch"/>
                <w:sz w:val="20"/>
                <w:szCs w:val="20"/>
              </w:rPr>
              <w:t xml:space="preserve"> String&amp; s2) </w:t>
            </w:r>
            <w:proofErr w:type="spellStart"/>
            <w:r>
              <w:rPr>
                <w:rFonts w:ascii="Courier 10 Pitch" w:hAnsi="Courier 10 Pitch"/>
                <w:sz w:val="20"/>
                <w:szCs w:val="20"/>
              </w:rPr>
              <w:t>const</w:t>
            </w:r>
            <w:proofErr w:type="spellEnd"/>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Compare the String in *this to s2. You may use the C string</w:t>
            </w:r>
            <w:r>
              <w:t xml:space="preserve"> library function </w:t>
            </w:r>
            <w:proofErr w:type="spellStart"/>
            <w:r>
              <w:rPr>
                <w:b/>
                <w:bCs/>
              </w:rPr>
              <w:t>strcmp</w:t>
            </w:r>
            <w:proofErr w:type="spellEnd"/>
            <w:r>
              <w:t>.</w:t>
            </w:r>
          </w:p>
          <w:p w:rsidR="002D365E" w:rsidRDefault="00B9240E">
            <w:pPr>
              <w:pStyle w:val="TableContents"/>
            </w:pPr>
            <w:r>
              <w:rPr>
                <w:b/>
                <w:bCs/>
              </w:rPr>
              <w:t>Return</w:t>
            </w:r>
            <w:r>
              <w:t xml:space="preserve"> true if they are equal, </w:t>
            </w:r>
            <w:r>
              <w:rPr>
                <w:b/>
                <w:bCs/>
              </w:rPr>
              <w:t>false</w:t>
            </w:r>
            <w:r>
              <w:t xml:space="preserve"> otherwise.</w:t>
            </w:r>
          </w:p>
        </w:tc>
      </w:tr>
      <w:tr w:rsidR="002D365E">
        <w:trPr>
          <w:trHeight w:val="620"/>
        </w:trPr>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sz w:val="20"/>
                <w:szCs w:val="20"/>
              </w:rPr>
              <w:t xml:space="preserve">bool </w:t>
            </w:r>
            <w:proofErr w:type="gramStart"/>
            <w:r>
              <w:rPr>
                <w:rFonts w:ascii="Courier 10 Pitch" w:hAnsi="Courier 10 Pitch"/>
                <w:b/>
                <w:bCs/>
                <w:sz w:val="20"/>
                <w:szCs w:val="20"/>
              </w:rPr>
              <w:t>empty</w:t>
            </w:r>
            <w:r>
              <w:rPr>
                <w:rFonts w:ascii="Courier 10 Pitch" w:hAnsi="Courier 10 Pitch"/>
                <w:sz w:val="20"/>
                <w:szCs w:val="20"/>
              </w:rPr>
              <w:t>(</w:t>
            </w:r>
            <w:proofErr w:type="gramEnd"/>
            <w:r>
              <w:rPr>
                <w:rFonts w:ascii="Courier 10 Pitch" w:hAnsi="Courier 10 Pitch"/>
                <w:sz w:val="20"/>
                <w:szCs w:val="20"/>
              </w:rPr>
              <w:t xml:space="preserve">) </w:t>
            </w:r>
            <w:proofErr w:type="spellStart"/>
            <w:r>
              <w:rPr>
                <w:rFonts w:ascii="Courier 10 Pitch" w:hAnsi="Courier 10 Pitch"/>
                <w:sz w:val="20"/>
                <w:szCs w:val="20"/>
              </w:rPr>
              <w:t>const</w:t>
            </w:r>
            <w:proofErr w:type="spellEnd"/>
          </w:p>
          <w:p w:rsidR="002D365E" w:rsidRDefault="00B9240E">
            <w:pPr>
              <w:pStyle w:val="TableContents"/>
              <w:rPr>
                <w:rFonts w:ascii="Courier 10 Pitch" w:hAnsi="Courier 10 Pitch"/>
                <w:sz w:val="20"/>
                <w:szCs w:val="20"/>
              </w:rPr>
            </w:pPr>
            <w:r>
              <w:rPr>
                <w:rFonts w:ascii="Courier 10 Pitch" w:hAnsi="Courier 10 Pitch"/>
                <w:sz w:val="20"/>
                <w:szCs w:val="20"/>
              </w:rPr>
              <w:t xml:space="preserve">operator </w:t>
            </w:r>
            <w:r>
              <w:rPr>
                <w:rFonts w:ascii="Courier 10 Pitch" w:hAnsi="Courier 10 Pitch"/>
                <w:b/>
                <w:bCs/>
                <w:sz w:val="20"/>
                <w:szCs w:val="20"/>
              </w:rPr>
              <w:t>bool</w:t>
            </w:r>
            <w:r>
              <w:rPr>
                <w:rFonts w:ascii="Courier 10 Pitch" w:hAnsi="Courier 10 Pitch"/>
                <w:sz w:val="20"/>
                <w:szCs w:val="20"/>
              </w:rPr>
              <w:t xml:space="preserve">() </w:t>
            </w:r>
            <w:proofErr w:type="spellStart"/>
            <w:r>
              <w:rPr>
                <w:rFonts w:ascii="Courier 10 Pitch" w:hAnsi="Courier 10 Pitch"/>
                <w:sz w:val="20"/>
                <w:szCs w:val="20"/>
              </w:rPr>
              <w:t>const</w:t>
            </w:r>
            <w:proofErr w:type="spellEnd"/>
            <w:r>
              <w:rPr>
                <w:rFonts w:ascii="Courier 10 Pitch" w:hAnsi="Courier 10 Pitch"/>
                <w:sz w:val="20"/>
                <w:szCs w:val="20"/>
              </w:rPr>
              <w:t xml:space="preserve"> </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Returns true if the string is the empty string.</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sz w:val="20"/>
                <w:szCs w:val="20"/>
              </w:rPr>
              <w:t xml:space="preserve">String&amp; </w:t>
            </w:r>
            <w:r>
              <w:rPr>
                <w:rFonts w:ascii="Courier 10 Pitch" w:hAnsi="Courier 10 Pitch"/>
                <w:b/>
                <w:bCs/>
                <w:sz w:val="20"/>
                <w:szCs w:val="20"/>
              </w:rPr>
              <w:t>operator+=</w:t>
            </w:r>
          </w:p>
          <w:p w:rsidR="002D365E" w:rsidRDefault="00B9240E">
            <w:pPr>
              <w:pStyle w:val="TableContents"/>
              <w:rPr>
                <w:rFonts w:ascii="Courier 10 Pitch" w:hAnsi="Courier 10 Pitch"/>
                <w:sz w:val="20"/>
                <w:szCs w:val="20"/>
              </w:rPr>
            </w:pPr>
            <w:r>
              <w:rPr>
                <w:rFonts w:ascii="Courier 10 Pitch" w:hAnsi="Courier 10 Pitch"/>
                <w:sz w:val="20"/>
                <w:szCs w:val="20"/>
              </w:rPr>
              <w:t>(</w:t>
            </w:r>
            <w:proofErr w:type="spellStart"/>
            <w:r>
              <w:rPr>
                <w:rFonts w:ascii="Courier 10 Pitch" w:hAnsi="Courier 10 Pitch"/>
                <w:sz w:val="20"/>
                <w:szCs w:val="20"/>
              </w:rPr>
              <w:t>const</w:t>
            </w:r>
            <w:proofErr w:type="spellEnd"/>
            <w:r>
              <w:rPr>
                <w:rFonts w:ascii="Courier 10 Pitch" w:hAnsi="Courier 10 Pitch"/>
                <w:sz w:val="20"/>
                <w:szCs w:val="20"/>
              </w:rPr>
              <w:t xml:space="preserve"> String&amp; s2)</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 xml:space="preserve">Appends (concatenates) string s2 to the end of </w:t>
            </w:r>
            <w:r>
              <w:t>*this, and returns *this.</w:t>
            </w:r>
          </w:p>
          <w:p w:rsidR="002D365E" w:rsidRDefault="00B9240E">
            <w:pPr>
              <w:pStyle w:val="TableContents"/>
            </w:pPr>
            <w:r>
              <w:t xml:space="preserve">You may use the C string library function </w:t>
            </w:r>
            <w:proofErr w:type="spellStart"/>
            <w:r>
              <w:rPr>
                <w:b/>
                <w:bCs/>
              </w:rPr>
              <w:t>strcat</w:t>
            </w:r>
            <w:proofErr w:type="spellEnd"/>
            <w:r>
              <w:t>.</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sz w:val="20"/>
                <w:szCs w:val="20"/>
              </w:rPr>
              <w:t xml:space="preserve">String&amp; </w:t>
            </w:r>
            <w:r>
              <w:rPr>
                <w:rFonts w:ascii="Courier 10 Pitch" w:hAnsi="Courier 10 Pitch"/>
                <w:b/>
                <w:bCs/>
                <w:sz w:val="20"/>
                <w:szCs w:val="20"/>
              </w:rPr>
              <w:t>operator+=</w:t>
            </w:r>
          </w:p>
          <w:p w:rsidR="002D365E" w:rsidRDefault="00B9240E">
            <w:pPr>
              <w:pStyle w:val="TableContents"/>
              <w:rPr>
                <w:rFonts w:ascii="Courier 10 Pitch" w:hAnsi="Courier 10 Pitch"/>
                <w:sz w:val="20"/>
                <w:szCs w:val="20"/>
              </w:rPr>
            </w:pPr>
            <w:r>
              <w:rPr>
                <w:rFonts w:ascii="Courier 10 Pitch" w:hAnsi="Courier 10 Pitch"/>
                <w:sz w:val="20"/>
                <w:szCs w:val="20"/>
              </w:rPr>
              <w:t>(char c)</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Appends c to the string in *this, and returns *this</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proofErr w:type="spellStart"/>
            <w:r>
              <w:rPr>
                <w:rFonts w:ascii="Courier 10 Pitch" w:hAnsi="Courier 10 Pitch"/>
                <w:sz w:val="20"/>
                <w:szCs w:val="20"/>
              </w:rPr>
              <w:t>istream</w:t>
            </w:r>
            <w:proofErr w:type="spellEnd"/>
            <w:r>
              <w:rPr>
                <w:rFonts w:ascii="Courier 10 Pitch" w:hAnsi="Courier 10 Pitch"/>
                <w:sz w:val="20"/>
                <w:szCs w:val="20"/>
              </w:rPr>
              <w:t xml:space="preserve">&amp; </w:t>
            </w:r>
            <w:r>
              <w:rPr>
                <w:rFonts w:ascii="Courier 10 Pitch" w:hAnsi="Courier 10 Pitch"/>
                <w:b/>
                <w:bCs/>
                <w:sz w:val="20"/>
                <w:szCs w:val="20"/>
              </w:rPr>
              <w:t>operator&gt;&gt;</w:t>
            </w:r>
          </w:p>
          <w:p w:rsidR="002D365E" w:rsidRDefault="00B9240E">
            <w:pPr>
              <w:pStyle w:val="TableContents"/>
              <w:rPr>
                <w:rFonts w:ascii="Courier 10 Pitch" w:hAnsi="Courier 10 Pitch"/>
                <w:sz w:val="20"/>
                <w:szCs w:val="20"/>
              </w:rPr>
            </w:pPr>
            <w:r>
              <w:rPr>
                <w:rFonts w:ascii="Courier 10 Pitch" w:hAnsi="Courier 10 Pitch"/>
                <w:sz w:val="20"/>
                <w:szCs w:val="20"/>
              </w:rPr>
              <w:t>(</w:t>
            </w:r>
            <w:proofErr w:type="spellStart"/>
            <w:r>
              <w:rPr>
                <w:rFonts w:ascii="Courier 10 Pitch" w:hAnsi="Courier 10 Pitch"/>
                <w:sz w:val="20"/>
                <w:szCs w:val="20"/>
              </w:rPr>
              <w:t>istream</w:t>
            </w:r>
            <w:proofErr w:type="spellEnd"/>
            <w:r>
              <w:rPr>
                <w:rFonts w:ascii="Courier 10 Pitch" w:hAnsi="Courier 10 Pitch"/>
                <w:sz w:val="20"/>
                <w:szCs w:val="20"/>
              </w:rPr>
              <w:t>&amp;, String&amp; s)</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 xml:space="preserve">Input operator helper function. Reads characters into s until it encounters a newline '\n'. </w:t>
            </w:r>
          </w:p>
          <w:p w:rsidR="002D365E" w:rsidRDefault="00B9240E">
            <w:pPr>
              <w:pStyle w:val="TableContents"/>
            </w:pPr>
            <w:r>
              <w:t>Do not insert the newline into the string.</w:t>
            </w:r>
          </w:p>
        </w:tc>
      </w:tr>
      <w:tr w:rsidR="002D365E">
        <w:trPr>
          <w:trHeight w:val="578"/>
        </w:trPr>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proofErr w:type="spellStart"/>
            <w:r>
              <w:rPr>
                <w:rFonts w:ascii="Courier 10 Pitch" w:hAnsi="Courier 10 Pitch"/>
                <w:sz w:val="20"/>
                <w:szCs w:val="20"/>
              </w:rPr>
              <w:t>ostream</w:t>
            </w:r>
            <w:proofErr w:type="spellEnd"/>
            <w:r>
              <w:rPr>
                <w:rFonts w:ascii="Courier 10 Pitch" w:hAnsi="Courier 10 Pitch"/>
                <w:sz w:val="20"/>
                <w:szCs w:val="20"/>
              </w:rPr>
              <w:t xml:space="preserve">&amp; </w:t>
            </w:r>
            <w:r>
              <w:rPr>
                <w:rFonts w:ascii="Courier 10 Pitch" w:hAnsi="Courier 10 Pitch"/>
                <w:b/>
                <w:bCs/>
                <w:sz w:val="20"/>
                <w:szCs w:val="20"/>
              </w:rPr>
              <w:t xml:space="preserve">operator&lt;&lt; </w:t>
            </w:r>
          </w:p>
          <w:p w:rsidR="002D365E" w:rsidRDefault="00B9240E">
            <w:pPr>
              <w:pStyle w:val="TableContents"/>
              <w:rPr>
                <w:rFonts w:ascii="Courier 10 Pitch" w:hAnsi="Courier 10 Pitch"/>
                <w:sz w:val="20"/>
                <w:szCs w:val="20"/>
              </w:rPr>
            </w:pPr>
            <w:r>
              <w:rPr>
                <w:rFonts w:ascii="Courier 10 Pitch" w:hAnsi="Courier 10 Pitch"/>
                <w:sz w:val="20"/>
                <w:szCs w:val="20"/>
              </w:rPr>
              <w:t>(</w:t>
            </w:r>
            <w:proofErr w:type="spellStart"/>
            <w:r>
              <w:rPr>
                <w:rFonts w:ascii="Courier 10 Pitch" w:hAnsi="Courier 10 Pitch"/>
                <w:sz w:val="20"/>
                <w:szCs w:val="20"/>
              </w:rPr>
              <w:t>ostream</w:t>
            </w:r>
            <w:proofErr w:type="spellEnd"/>
            <w:r>
              <w:rPr>
                <w:rFonts w:ascii="Courier 10 Pitch" w:hAnsi="Courier 10 Pitch"/>
                <w:sz w:val="20"/>
                <w:szCs w:val="20"/>
              </w:rPr>
              <w:t xml:space="preserve">&amp;, </w:t>
            </w:r>
            <w:proofErr w:type="spellStart"/>
            <w:r>
              <w:rPr>
                <w:rFonts w:ascii="Courier 10 Pitch" w:hAnsi="Courier 10 Pitch"/>
                <w:sz w:val="20"/>
                <w:szCs w:val="20"/>
              </w:rPr>
              <w:t>const</w:t>
            </w:r>
            <w:proofErr w:type="spellEnd"/>
            <w:r>
              <w:rPr>
                <w:rFonts w:ascii="Courier 10 Pitch" w:hAnsi="Courier 10 Pitch"/>
                <w:sz w:val="20"/>
                <w:szCs w:val="20"/>
              </w:rPr>
              <w:t xml:space="preserve"> String&amp; s)</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 xml:space="preserve">Output operator helper function. Prints the string s to the </w:t>
            </w:r>
            <w:proofErr w:type="spellStart"/>
            <w:r>
              <w:t>ostream</w:t>
            </w:r>
            <w:proofErr w:type="spellEnd"/>
            <w:r>
              <w:t>.</w:t>
            </w:r>
          </w:p>
        </w:tc>
      </w:tr>
    </w:tbl>
    <w:p w:rsidR="002D365E" w:rsidRDefault="002D365E"/>
    <w:p w:rsidR="002D365E" w:rsidRDefault="00B9240E">
      <w:pPr>
        <w:pStyle w:val="Heading2"/>
      </w:pPr>
      <w:r>
        <w:t>EXAMPLE</w:t>
      </w:r>
    </w:p>
    <w:p w:rsidR="002D365E" w:rsidRDefault="00B9240E">
      <w:pPr>
        <w:pStyle w:val="BodyText"/>
      </w:pPr>
      <w:r>
        <w:t>Run your program with the test code given in file w9_lab.cpp. The output should be the following.</w:t>
      </w:r>
    </w:p>
    <w:p w:rsidR="002D365E" w:rsidRDefault="002D365E">
      <w:pPr>
        <w:pStyle w:val="BodyText"/>
      </w:pPr>
    </w:p>
    <w:p w:rsidR="002D365E" w:rsidRDefault="00B9240E">
      <w:pPr>
        <w:pStyle w:val="Code"/>
      </w:pPr>
      <w:r>
        <w:t>Testing constructors</w:t>
      </w:r>
    </w:p>
    <w:p w:rsidR="002D365E" w:rsidRDefault="00B9240E">
      <w:pPr>
        <w:pStyle w:val="Code"/>
      </w:pPr>
      <w:r>
        <w:t>PASS, Constructors!</w:t>
      </w:r>
    </w:p>
    <w:p w:rsidR="002D365E" w:rsidRDefault="00B9240E">
      <w:pPr>
        <w:pStyle w:val="Code"/>
      </w:pPr>
      <w:r>
        <w:t>Testing bool operator</w:t>
      </w:r>
    </w:p>
    <w:p w:rsidR="002D365E" w:rsidRDefault="00B9240E">
      <w:pPr>
        <w:pStyle w:val="Code"/>
      </w:pPr>
      <w:r>
        <w:t xml:space="preserve">PASS, operator </w:t>
      </w:r>
      <w:proofErr w:type="gramStart"/>
      <w:r>
        <w:t>bool(</w:t>
      </w:r>
      <w:proofErr w:type="gramEnd"/>
      <w:r>
        <w:t>).</w:t>
      </w:r>
    </w:p>
    <w:p w:rsidR="002D365E" w:rsidRDefault="00B9240E">
      <w:pPr>
        <w:pStyle w:val="Code"/>
      </w:pPr>
      <w:r>
        <w:t>PASS: string length works</w:t>
      </w:r>
    </w:p>
    <w:p w:rsidR="002D365E" w:rsidRDefault="00B9240E">
      <w:pPr>
        <w:pStyle w:val="Code"/>
      </w:pPr>
      <w:r>
        <w:t>testing operator</w:t>
      </w:r>
      <w:proofErr w:type="gramStart"/>
      <w:r>
        <w:t>+  :</w:t>
      </w:r>
      <w:proofErr w:type="gramEnd"/>
      <w:r>
        <w:t>Hello World</w:t>
      </w:r>
    </w:p>
    <w:p w:rsidR="002D365E" w:rsidRDefault="00B9240E">
      <w:pPr>
        <w:pStyle w:val="Code"/>
      </w:pPr>
      <w:r>
        <w:t>test</w:t>
      </w:r>
      <w:r>
        <w:t>ing operator+</w:t>
      </w:r>
      <w:proofErr w:type="gramStart"/>
      <w:r>
        <w:t>= :Hello</w:t>
      </w:r>
      <w:proofErr w:type="gramEnd"/>
      <w:r>
        <w:t xml:space="preserve"> World</w:t>
      </w:r>
    </w:p>
    <w:p w:rsidR="002D365E" w:rsidRDefault="00B9240E">
      <w:pPr>
        <w:pStyle w:val="Code"/>
      </w:pPr>
      <w:r>
        <w:t>PASS Operators test</w:t>
      </w:r>
    </w:p>
    <w:p w:rsidR="002D365E" w:rsidRDefault="00B9240E">
      <w:pPr>
        <w:pStyle w:val="Code"/>
      </w:pPr>
      <w:r>
        <w:t>PASS Copy constructor test passes</w:t>
      </w:r>
    </w:p>
    <w:p w:rsidR="002D365E" w:rsidRDefault="00B9240E">
      <w:pPr>
        <w:pStyle w:val="Code"/>
      </w:pPr>
      <w:r>
        <w:t>PASS: string concatenation up to 64 bytes</w:t>
      </w:r>
    </w:p>
    <w:p w:rsidR="002D365E" w:rsidRDefault="00B9240E">
      <w:pPr>
        <w:pStyle w:val="Code"/>
      </w:pPr>
      <w:r>
        <w:t>Type in the following line</w:t>
      </w:r>
    </w:p>
    <w:p w:rsidR="002D365E" w:rsidRDefault="00B9240E">
      <w:pPr>
        <w:pStyle w:val="Code"/>
      </w:pPr>
      <w:r>
        <w:t>the quick brown fox jumped over the lazy dog</w:t>
      </w:r>
    </w:p>
    <w:p w:rsidR="002D365E" w:rsidRDefault="00B9240E">
      <w:pPr>
        <w:pStyle w:val="Code"/>
      </w:pPr>
      <w:r>
        <w:t>the quick brown fox jumped over the lazy dog</w:t>
      </w:r>
    </w:p>
    <w:p w:rsidR="002D365E" w:rsidRDefault="00B9240E">
      <w:pPr>
        <w:pStyle w:val="Code"/>
      </w:pPr>
      <w:r>
        <w:t xml:space="preserve">PASS: </w:t>
      </w:r>
      <w:proofErr w:type="spellStart"/>
      <w:r>
        <w:t>iostream</w:t>
      </w:r>
      <w:proofErr w:type="spellEnd"/>
      <w:r>
        <w:t xml:space="preserve"> </w:t>
      </w:r>
      <w:r>
        <w:t>input</w:t>
      </w:r>
    </w:p>
    <w:p w:rsidR="002D365E" w:rsidRDefault="00B9240E">
      <w:pPr>
        <w:pStyle w:val="Code"/>
      </w:pPr>
      <w:r>
        <w:t>testing output. Let the submit script confirm that the output matches your input.</w:t>
      </w:r>
    </w:p>
    <w:p w:rsidR="002D365E" w:rsidRDefault="00B9240E">
      <w:pPr>
        <w:pStyle w:val="Code"/>
      </w:pPr>
      <w:r>
        <w:t>the quick brown fox jumped over the lazy dog</w:t>
      </w:r>
    </w:p>
    <w:p w:rsidR="002D365E" w:rsidRDefault="002D365E">
      <w:pPr>
        <w:pStyle w:val="Text"/>
      </w:pPr>
    </w:p>
    <w:p w:rsidR="002D365E" w:rsidRDefault="00B9240E">
      <w:pPr>
        <w:pStyle w:val="Heading2"/>
      </w:pPr>
      <w:r>
        <w:t xml:space="preserve">in-lab SUBMISSION </w:t>
      </w:r>
    </w:p>
    <w:p w:rsidR="002D365E" w:rsidRDefault="00B9240E">
      <w:pPr>
        <w:spacing w:beforeAutospacing="1" w:afterAutospacing="1" w:line="240" w:lineRule="auto"/>
        <w:textAlignment w:val="baseline"/>
      </w:pPr>
      <w:r>
        <w:rPr>
          <w:rFonts w:ascii="Arial" w:eastAsia="Times New Roman" w:hAnsi="Arial" w:cs="Arial"/>
          <w:color w:val="000000"/>
          <w:szCs w:val="24"/>
        </w:rPr>
        <w:t>To test and demonstrate execution of your program use the same data as the output example above.</w:t>
      </w:r>
    </w:p>
    <w:p w:rsidR="002D365E" w:rsidRDefault="00B9240E">
      <w:pPr>
        <w:spacing w:beforeAutospacing="1" w:afterAutospacing="1" w:line="240" w:lineRule="auto"/>
        <w:textAlignment w:val="baseline"/>
      </w:pPr>
      <w:r>
        <w:rPr>
          <w:rFonts w:ascii="Arial" w:eastAsia="Times New Roman" w:hAnsi="Arial" w:cs="Arial"/>
          <w:color w:val="000000"/>
          <w:szCs w:val="24"/>
        </w:rPr>
        <w:t>If not</w:t>
      </w:r>
      <w:r>
        <w:rPr>
          <w:rFonts w:ascii="Arial" w:eastAsia="Times New Roman" w:hAnsi="Arial" w:cs="Arial"/>
          <w:color w:val="000000"/>
          <w:szCs w:val="24"/>
        </w:rPr>
        <w:t xml:space="preserve"> on matrix already, upload </w:t>
      </w:r>
      <w:proofErr w:type="spellStart"/>
      <w:r>
        <w:rPr>
          <w:rFonts w:ascii="Arial" w:eastAsia="Times New Roman" w:hAnsi="Arial" w:cs="Arial"/>
          <w:b/>
          <w:bCs/>
          <w:color w:val="0070C0"/>
          <w:szCs w:val="24"/>
        </w:rPr>
        <w:t>String.h</w:t>
      </w:r>
      <w:proofErr w:type="spellEnd"/>
      <w:r>
        <w:rPr>
          <w:rFonts w:ascii="Arial" w:eastAsia="Times New Roman" w:hAnsi="Arial" w:cs="Arial"/>
          <w:b/>
          <w:bCs/>
          <w:color w:val="0070C0"/>
          <w:szCs w:val="24"/>
        </w:rPr>
        <w:t>, String.cpp</w:t>
      </w:r>
      <w:r>
        <w:rPr>
          <w:rFonts w:ascii="Arial" w:eastAsia="Times New Roman" w:hAnsi="Arial" w:cs="Arial"/>
          <w:color w:val="000000"/>
          <w:szCs w:val="24"/>
        </w:rPr>
        <w:t xml:space="preserve"> and </w:t>
      </w:r>
      <w:r>
        <w:rPr>
          <w:rFonts w:ascii="Arial" w:eastAsia="Times New Roman" w:hAnsi="Arial" w:cs="Arial"/>
          <w:b/>
          <w:bCs/>
          <w:color w:val="0070C0"/>
          <w:szCs w:val="24"/>
        </w:rPr>
        <w:t>w9_lab.cpp</w:t>
      </w:r>
      <w:r>
        <w:rPr>
          <w:rFonts w:ascii="Courier New" w:hAnsi="Courier New" w:cs="Courier New"/>
          <w:b/>
          <w:bCs/>
          <w:color w:val="0070C0"/>
          <w:szCs w:val="24"/>
        </w:rPr>
        <w:t xml:space="preserve"> </w:t>
      </w:r>
      <w:r>
        <w:rPr>
          <w:rFonts w:ascii="Arial" w:eastAsia="Times New Roman" w:hAnsi="Arial" w:cs="Arial"/>
          <w:color w:val="000000"/>
          <w:szCs w:val="24"/>
        </w:rPr>
        <w:t>to your matrix account. Compile and run your code and make sure everything works properly.</w:t>
      </w:r>
    </w:p>
    <w:p w:rsidR="002D365E" w:rsidRDefault="00B9240E">
      <w:pPr>
        <w:spacing w:beforeAutospacing="1" w:afterAutospacing="1" w:line="240" w:lineRule="auto"/>
        <w:textAlignment w:val="baseline"/>
      </w:pPr>
      <w:r>
        <w:rPr>
          <w:rFonts w:ascii="Arial" w:eastAsia="Times New Roman" w:hAnsi="Arial" w:cs="Arial"/>
          <w:color w:val="000000"/>
          <w:szCs w:val="24"/>
        </w:rPr>
        <w:t xml:space="preserve">Then run the following script from your account: (replace </w:t>
      </w:r>
      <w:proofErr w:type="spellStart"/>
      <w:proofErr w:type="gramStart"/>
      <w:r>
        <w:rPr>
          <w:rFonts w:ascii="Arial" w:eastAsia="Times New Roman" w:hAnsi="Arial" w:cs="Arial"/>
          <w:color w:val="000000"/>
          <w:szCs w:val="24"/>
        </w:rPr>
        <w:t>profname.proflastname</w:t>
      </w:r>
      <w:proofErr w:type="spellEnd"/>
      <w:proofErr w:type="gramEnd"/>
      <w:r>
        <w:rPr>
          <w:rFonts w:ascii="Arial" w:eastAsia="Times New Roman" w:hAnsi="Arial" w:cs="Arial"/>
          <w:color w:val="000000"/>
          <w:szCs w:val="24"/>
        </w:rPr>
        <w:t xml:space="preserve"> with your professors S</w:t>
      </w:r>
      <w:r>
        <w:rPr>
          <w:rFonts w:ascii="Arial" w:eastAsia="Times New Roman" w:hAnsi="Arial" w:cs="Arial"/>
          <w:color w:val="000000"/>
          <w:szCs w:val="24"/>
        </w:rPr>
        <w:t xml:space="preserve">eneca </w:t>
      </w:r>
      <w:proofErr w:type="spellStart"/>
      <w:r>
        <w:rPr>
          <w:rFonts w:ascii="Arial" w:eastAsia="Times New Roman" w:hAnsi="Arial" w:cs="Arial"/>
          <w:color w:val="000000"/>
          <w:szCs w:val="24"/>
        </w:rPr>
        <w:t>userid</w:t>
      </w:r>
      <w:proofErr w:type="spellEnd"/>
      <w:r>
        <w:rPr>
          <w:rFonts w:ascii="Arial" w:eastAsia="Times New Roman" w:hAnsi="Arial" w:cs="Arial"/>
          <w:color w:val="000000"/>
          <w:szCs w:val="24"/>
        </w:rPr>
        <w:t>)</w:t>
      </w:r>
    </w:p>
    <w:p w:rsidR="002D365E" w:rsidRDefault="00B9240E">
      <w:pPr>
        <w:spacing w:beforeAutospacing="1" w:afterAutospacing="1" w:line="240" w:lineRule="auto"/>
        <w:ind w:left="720"/>
        <w:textAlignment w:val="baseline"/>
      </w:pPr>
      <w:r>
        <w:rPr>
          <w:rFonts w:ascii="Courier New" w:eastAsia="Times New Roman" w:hAnsi="Courier New" w:cs="Courier New"/>
          <w:b/>
          <w:bCs/>
          <w:color w:val="000000"/>
          <w:szCs w:val="24"/>
        </w:rPr>
        <w:br/>
        <w:t>~</w:t>
      </w:r>
      <w:proofErr w:type="spellStart"/>
      <w:r>
        <w:rPr>
          <w:rFonts w:ascii="Courier New" w:eastAsia="Times New Roman" w:hAnsi="Courier New" w:cs="Courier New"/>
          <w:b/>
          <w:bCs/>
          <w:color w:val="000000"/>
          <w:szCs w:val="24"/>
        </w:rPr>
        <w:t>profname.proflastname</w:t>
      </w:r>
      <w:proofErr w:type="spellEnd"/>
      <w:r>
        <w:rPr>
          <w:rFonts w:ascii="Courier New" w:eastAsia="Times New Roman" w:hAnsi="Courier New" w:cs="Courier New"/>
          <w:b/>
          <w:bCs/>
          <w:color w:val="000000"/>
          <w:szCs w:val="24"/>
        </w:rPr>
        <w:t xml:space="preserve">/submit 244_w9_lab &lt;ENTER&gt; </w:t>
      </w:r>
      <w:r>
        <w:rPr>
          <w:rFonts w:ascii="Courier New" w:eastAsia="Times New Roman" w:hAnsi="Courier New" w:cs="Courier New"/>
          <w:b/>
          <w:bCs/>
          <w:color w:val="000000"/>
          <w:szCs w:val="24"/>
        </w:rPr>
        <w:br/>
      </w:r>
    </w:p>
    <w:p w:rsidR="002D365E" w:rsidRDefault="00B9240E">
      <w:pPr>
        <w:spacing w:beforeAutospacing="1" w:afterAutospacing="1" w:line="240" w:lineRule="auto"/>
      </w:pPr>
      <w:r>
        <w:rPr>
          <w:rFonts w:ascii="Arial" w:eastAsia="Times New Roman" w:hAnsi="Arial" w:cs="Arial"/>
          <w:color w:val="000000"/>
          <w:szCs w:val="24"/>
        </w:rPr>
        <w:t>and follow the instructions.</w:t>
      </w:r>
    </w:p>
    <w:p w:rsidR="002D365E" w:rsidRDefault="00B9240E">
      <w:pPr>
        <w:spacing w:beforeAutospacing="1" w:afterAutospacing="1" w:line="240" w:lineRule="auto"/>
      </w:pPr>
      <w:r>
        <w:rPr>
          <w:rFonts w:ascii="Arial" w:eastAsia="Times New Roman" w:hAnsi="Arial" w:cs="Arial"/>
          <w:color w:val="FF0000"/>
          <w:szCs w:val="24"/>
        </w:rPr>
        <w:t>Please note that a successful submission does not guarantee full credit for this workshop.</w:t>
      </w:r>
    </w:p>
    <w:p w:rsidR="002D365E" w:rsidRDefault="00B9240E">
      <w:pPr>
        <w:spacing w:beforeAutospacing="1" w:afterAutospacing="1" w:line="240" w:lineRule="auto"/>
        <w:ind w:left="720"/>
      </w:pPr>
      <w:r>
        <w:rPr>
          <w:rFonts w:ascii="Arial" w:eastAsia="Times New Roman" w:hAnsi="Arial" w:cs="Arial"/>
          <w:color w:val="FF0000"/>
          <w:szCs w:val="24"/>
        </w:rPr>
        <w:t>If the professor is not satisfied with your implementation, your profe</w:t>
      </w:r>
      <w:r>
        <w:rPr>
          <w:rFonts w:ascii="Arial" w:eastAsia="Times New Roman" w:hAnsi="Arial" w:cs="Arial"/>
          <w:color w:val="FF0000"/>
          <w:szCs w:val="24"/>
        </w:rPr>
        <w:t xml:space="preserve">ssor may ask you to resubmit. Resubmissions will attract a penalty. </w:t>
      </w:r>
    </w:p>
    <w:p w:rsidR="002D365E" w:rsidRDefault="00B9240E">
      <w:pPr>
        <w:pStyle w:val="Title"/>
        <w:ind w:left="720"/>
      </w:pPr>
      <w:r>
        <w:t>At-home</w:t>
      </w:r>
    </w:p>
    <w:p w:rsidR="002D365E" w:rsidRDefault="00B9240E">
      <w:pPr>
        <w:pStyle w:val="Heading2"/>
      </w:pPr>
      <w:r>
        <w:t>Assumptions for at-home</w:t>
      </w:r>
    </w:p>
    <w:p w:rsidR="002D365E" w:rsidRDefault="00B9240E">
      <w:pPr>
        <w:numPr>
          <w:ilvl w:val="0"/>
          <w:numId w:val="5"/>
        </w:numPr>
      </w:pPr>
      <w:r>
        <w:t xml:space="preserve">Assume that you will be given input strings of any length, and your class must be able to handle them. </w:t>
      </w:r>
    </w:p>
    <w:p w:rsidR="002D365E" w:rsidRDefault="00B9240E">
      <w:pPr>
        <w:numPr>
          <w:ilvl w:val="0"/>
          <w:numId w:val="5"/>
        </w:numPr>
      </w:pPr>
      <w:r>
        <w:t>Assume that there will always be enough memory to a</w:t>
      </w:r>
      <w:r>
        <w:t>llocate for these strings, so you do not need to check for failed memory allocations.</w:t>
      </w:r>
    </w:p>
    <w:p w:rsidR="002D365E" w:rsidRDefault="00B9240E">
      <w:r>
        <w:t xml:space="preserve">Use a pointer for the class-internal string buffer, allocated with </w:t>
      </w:r>
      <w:r>
        <w:rPr>
          <w:b/>
          <w:bCs/>
        </w:rPr>
        <w:t>new</w:t>
      </w:r>
      <w:r>
        <w:t xml:space="preserve"> to store the string. The class interface should remain the same as in-lab. In other words, there is</w:t>
      </w:r>
      <w:r>
        <w:t xml:space="preserve"> no need to change the </w:t>
      </w:r>
      <w:r>
        <w:rPr>
          <w:i/>
          <w:iCs/>
        </w:rPr>
        <w:t>function declarations</w:t>
      </w:r>
      <w:r>
        <w:t xml:space="preserve"> for each function. However...each </w:t>
      </w:r>
      <w:r>
        <w:rPr>
          <w:i/>
          <w:iCs/>
        </w:rPr>
        <w:t xml:space="preserve">function </w:t>
      </w:r>
      <w:del w:id="3" w:author="Cornel Barna" w:date="2017-03-24T14:30:00Z">
        <w:r w:rsidDel="00B9240E">
          <w:rPr>
            <w:i/>
            <w:iCs/>
          </w:rPr>
          <w:delText>defintion</w:delText>
        </w:r>
      </w:del>
      <w:ins w:id="4" w:author="Cornel Barna" w:date="2017-03-24T14:30:00Z">
        <w:r>
          <w:rPr>
            <w:i/>
            <w:iCs/>
          </w:rPr>
          <w:t>definition</w:t>
        </w:r>
      </w:ins>
      <w:bookmarkStart w:id="5" w:name="_GoBack"/>
      <w:bookmarkEnd w:id="5"/>
      <w:r>
        <w:t xml:space="preserve"> will have to be checked and modified to make sure that it works with your new class design (i.e. using a buffer pointer instead of fixed arrays.)</w:t>
      </w:r>
    </w:p>
    <w:p w:rsidR="002D365E" w:rsidRDefault="00B9240E">
      <w:r>
        <w:t xml:space="preserve"> From here o</w:t>
      </w:r>
      <w:r>
        <w:t xml:space="preserve">n, </w:t>
      </w:r>
      <w:r>
        <w:rPr>
          <w:b/>
          <w:bCs/>
        </w:rPr>
        <w:t>Capacity</w:t>
      </w:r>
      <w:r>
        <w:t xml:space="preserve"> refers to the size of the internal buffer. </w:t>
      </w:r>
      <w:r>
        <w:rPr>
          <w:b/>
          <w:bCs/>
        </w:rPr>
        <w:t xml:space="preserve">Length </w:t>
      </w:r>
      <w:r>
        <w:t>refers to the length of the actual data in the string. Your string should always have enough capacity to store whatever string the user puts into it, so any time you modify the internal buffer y</w:t>
      </w:r>
      <w:r>
        <w:t xml:space="preserve">ou should check that </w:t>
      </w:r>
    </w:p>
    <w:p w:rsidR="002D365E" w:rsidRDefault="00B9240E">
      <w:r>
        <w:rPr>
          <w:noProof/>
        </w:rPr>
        <w:lastRenderedPageBreak/>
        <mc:AlternateContent>
          <mc:Choice Requires="wps">
            <w:drawing>
              <wp:inline distT="0" distB="0" distL="0" distR="0">
                <wp:extent cx="5676265" cy="845820"/>
                <wp:effectExtent l="0" t="0" r="0" b="0"/>
                <wp:docPr id="1" name="Rectangle 1"/>
                <wp:cNvGraphicFramePr/>
                <a:graphic xmlns:a="http://schemas.openxmlformats.org/drawingml/2006/main">
                  <a:graphicData uri="http://schemas.microsoft.com/office/word/2010/wordprocessingShape">
                    <wps:wsp>
                      <wps:cNvSpPr/>
                      <wps:spPr>
                        <a:xfrm>
                          <a:off x="0" y="0"/>
                          <a:ext cx="5675760" cy="845280"/>
                        </a:xfrm>
                        <a:prstGeom prst="rect">
                          <a:avLst/>
                        </a:prstGeom>
                        <a:noFill/>
                        <a:ln>
                          <a:noFill/>
                        </a:ln>
                      </wps:spPr>
                      <wps:style>
                        <a:lnRef idx="0">
                          <a:scrgbClr r="0" g="0" b="0"/>
                        </a:lnRef>
                        <a:fillRef idx="0">
                          <a:scrgbClr r="0" g="0" b="0"/>
                        </a:fillRef>
                        <a:effectRef idx="0">
                          <a:scrgbClr r="0" g="0" b="0"/>
                        </a:effectRef>
                        <a:fontRef idx="minor"/>
                      </wps:style>
                      <wps:txbx>
                        <w:txbxContent>
                          <w:p w:rsidR="002D365E" w:rsidRDefault="00B9240E">
                            <w:pPr>
                              <w:pStyle w:val="Equation"/>
                            </w:pPr>
                            <m:oMathPara>
                              <m:oMath>
                                <m:r>
                                  <w:rPr>
                                    <w:rFonts w:ascii="Cambria Math" w:hAnsi="Cambria Math"/>
                                  </w:rPr>
                                  <m:t>Capacity</m:t>
                                </m:r>
                                <m:r>
                                  <w:rPr>
                                    <w:rFonts w:ascii="Cambria Math" w:hAnsi="Cambria Math"/>
                                  </w:rPr>
                                  <m:t>≥</m:t>
                                </m:r>
                                <m:r>
                                  <w:rPr>
                                    <w:rFonts w:ascii="Cambria Math" w:hAnsi="Cambria Math"/>
                                  </w:rPr>
                                  <m:t>Lengt</m:t>
                                </m:r>
                                <m:r>
                                  <w:rPr>
                                    <w:rFonts w:ascii="Cambria Math" w:hAnsi="Cambria Math"/>
                                  </w:rPr>
                                  <m:t>h</m:t>
                                </m:r>
                                <m:r>
                                  <w:rPr>
                                    <w:rFonts w:ascii="Cambria Math" w:hAnsi="Cambria Math"/>
                                  </w:rPr>
                                  <m:t>+1.</m:t>
                                </m:r>
                                <m:r>
                                  <w:br/>
                                </m:r>
                              </m:oMath>
                            </m:oMathPara>
                            <w:r>
                              <w:t xml:space="preserve">Equation </w:t>
                            </w:r>
                            <w:r>
                              <w:fldChar w:fldCharType="begin"/>
                            </w:r>
                            <w:r>
                              <w:instrText>SEQ Equation \* ARABIC</w:instrText>
                            </w:r>
                            <w:r>
                              <w:fldChar w:fldCharType="separate"/>
                            </w:r>
                            <w:r>
                              <w:t>1</w:t>
                            </w:r>
                            <w:r>
                              <w:fldChar w:fldCharType="end"/>
                            </w:r>
                            <w:r>
                              <w:t>: Minimum Capacity of a String</w:t>
                            </w:r>
                          </w:p>
                        </w:txbxContent>
                      </wps:txbx>
                      <wps:bodyPr lIns="0" tIns="0" rIns="0" bIns="0">
                        <a:noAutofit/>
                      </wps:bodyPr>
                    </wps:wsp>
                  </a:graphicData>
                </a:graphic>
              </wp:inline>
            </w:drawing>
          </mc:Choice>
          <mc:Fallback>
            <w:pict>
              <v:rect id="shape_0" stroked="f" style="position:absolute;margin-left:0pt;margin-top:0pt;width:446.85pt;height:66.5pt">
                <w10:wrap type="square"/>
                <v:fill o:detectmouseclick="t" on="false"/>
                <v:stroke color="#3465a4" joinstyle="round" endcap="flat"/>
                <v:textbox>
                  <w:txbxContent>
                    <w:p>
                      <w:pPr>
                        <w:pStyle w:val="Equation"/>
                        <w:spacing w:before="120" w:after="120"/>
                        <w:rPr/>
                      </w:pPr>
                      <w:r>
                        <w:rPr/>
                      </w:r>
                      <m:oMath xmlns:m="http://schemas.openxmlformats.org/officeDocument/2006/math">
                        <m:r>
                          <w:rPr>
                            <w:rFonts w:ascii="Cambria Math" w:hAnsi="Cambria Math"/>
                          </w:rPr>
                          <m:t xml:space="preserve">Capacity</m:t>
                        </m:r>
                        <m:r>
                          <w:rPr>
                            <w:rFonts w:ascii="Cambria Math" w:hAnsi="Cambria Math"/>
                          </w:rPr>
                          <m:t xml:space="preserve">≥</m:t>
                        </m:r>
                        <m:r>
                          <w:rPr>
                            <w:rFonts w:ascii="Cambria Math" w:hAnsi="Cambria Math"/>
                          </w:rPr>
                          <m:t xml:space="preserve">Length</m:t>
                        </m:r>
                        <m:r>
                          <w:rPr>
                            <w:rFonts w:ascii="Cambria Math" w:hAnsi="Cambria Math"/>
                          </w:rPr>
                          <m:t xml:space="preserve">+</m:t>
                        </m:r>
                        <m:r>
                          <w:rPr>
                            <w:rFonts w:ascii="Cambria Math" w:hAnsi="Cambria Math"/>
                          </w:rPr>
                          <m:t xml:space="preserve">1.</m:t>
                        </m:r>
                      </m:oMath>
                      <w:r>
                        <w:rPr>
                          <w:color w:val="00000A"/>
                        </w:rPr>
                        <w:br/>
                        <w:t xml:space="preserve">Equation </w:t>
                      </w:r>
                      <w:r>
                        <w:rPr>
                          <w:color w:val="00000A"/>
                        </w:rPr>
                        <w:fldChar w:fldCharType="begin"/>
                      </w:r>
                      <w:r>
                        <w:instrText> SEQ Equation \* ARABIC </w:instrText>
                      </w:r>
                      <w:r>
                        <w:fldChar w:fldCharType="separate"/>
                      </w:r>
                      <w:r>
                        <w:t>1</w:t>
                      </w:r>
                      <w:r>
                        <w:fldChar w:fldCharType="end"/>
                      </w:r>
                      <w:r>
                        <w:rPr>
                          <w:color w:val="00000A"/>
                        </w:rPr>
                        <w:t>: Minimum Capacity of a String</w:t>
                      </w:r>
                    </w:p>
                  </w:txbxContent>
                </v:textbox>
              </v:rect>
            </w:pict>
          </mc:Fallback>
        </mc:AlternateContent>
      </w:r>
    </w:p>
    <w:p w:rsidR="002D365E" w:rsidRDefault="00B9240E">
      <w:r>
        <w:t>For example, you have used strings before</w:t>
      </w:r>
    </w:p>
    <w:p w:rsidR="002D365E" w:rsidRDefault="00B9240E">
      <w:pPr>
        <w:pStyle w:val="Code"/>
      </w:pPr>
      <w:r>
        <w:t xml:space="preserve">char </w:t>
      </w:r>
      <w:proofErr w:type="spellStart"/>
      <w:proofErr w:type="gramStart"/>
      <w:r>
        <w:t>myString</w:t>
      </w:r>
      <w:proofErr w:type="spellEnd"/>
      <w:r>
        <w:t>[</w:t>
      </w:r>
      <w:proofErr w:type="gramEnd"/>
      <w:r>
        <w:t>100] = "Hello World";</w:t>
      </w:r>
    </w:p>
    <w:p w:rsidR="002D365E" w:rsidRDefault="00B9240E">
      <w:proofErr w:type="spellStart"/>
      <w:r>
        <w:t>myString</w:t>
      </w:r>
      <w:proofErr w:type="spellEnd"/>
      <w:r>
        <w:t xml:space="preserve"> has a capacity of 100, and a length of 11 </w:t>
      </w:r>
      <w:r>
        <w:t>characters+1 for the 00 terminating null character. The string below also has capacity =100 and length =11+1.</w:t>
      </w:r>
    </w:p>
    <w:p w:rsidR="002D365E" w:rsidRDefault="00B9240E">
      <w:pPr>
        <w:pStyle w:val="Code"/>
      </w:pPr>
      <w:r>
        <w:t xml:space="preserve">char* </w:t>
      </w:r>
      <w:proofErr w:type="spellStart"/>
      <w:r>
        <w:t>myString</w:t>
      </w:r>
      <w:proofErr w:type="spellEnd"/>
      <w:proofErr w:type="gramStart"/>
      <w:r>
        <w:t>=  new</w:t>
      </w:r>
      <w:proofErr w:type="gramEnd"/>
      <w:r>
        <w:t xml:space="preserve"> char[100];</w:t>
      </w:r>
    </w:p>
    <w:p w:rsidR="002D365E" w:rsidRDefault="00B9240E">
      <w:pPr>
        <w:pStyle w:val="Code"/>
      </w:pPr>
      <w:proofErr w:type="spellStart"/>
      <w:proofErr w:type="gramStart"/>
      <w:r>
        <w:t>strcpy</w:t>
      </w:r>
      <w:proofErr w:type="spellEnd"/>
      <w:r>
        <w:t>(</w:t>
      </w:r>
      <w:proofErr w:type="spellStart"/>
      <w:proofErr w:type="gramEnd"/>
      <w:r>
        <w:t>myString</w:t>
      </w:r>
      <w:proofErr w:type="spellEnd"/>
      <w:r>
        <w:t>, "Hello World");</w:t>
      </w:r>
    </w:p>
    <w:p w:rsidR="002D365E" w:rsidRDefault="002D365E"/>
    <w:p w:rsidR="002D365E" w:rsidRDefault="00B9240E">
      <w:r>
        <w:t>The following new methods should be defined to help you implement the class.</w:t>
      </w:r>
    </w:p>
    <w:tbl>
      <w:tblPr>
        <w:tblW w:w="9360"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3517"/>
        <w:gridCol w:w="5843"/>
      </w:tblGrid>
      <w:tr w:rsidR="002D365E">
        <w:tc>
          <w:tcPr>
            <w:tcW w:w="3517" w:type="dxa"/>
            <w:tcBorders>
              <w:top w:val="single" w:sz="2" w:space="0" w:color="000001"/>
              <w:left w:val="single" w:sz="2" w:space="0" w:color="000001"/>
              <w:bottom w:val="single" w:sz="2" w:space="0" w:color="000001"/>
            </w:tcBorders>
            <w:shd w:val="clear" w:color="auto" w:fill="FFFF66"/>
            <w:tcMar>
              <w:left w:w="45" w:type="dxa"/>
            </w:tcMar>
          </w:tcPr>
          <w:p w:rsidR="002D365E" w:rsidRDefault="00B9240E">
            <w:pPr>
              <w:pStyle w:val="TableContents"/>
            </w:pPr>
            <w:r>
              <w:rPr>
                <w:rFonts w:asciiTheme="minorHAnsi" w:hAnsiTheme="minorHAnsi"/>
                <w:b/>
                <w:bCs/>
                <w:color w:val="000000"/>
              </w:rPr>
              <w:t>Cla</w:t>
            </w:r>
            <w:r>
              <w:rPr>
                <w:rFonts w:asciiTheme="minorHAnsi" w:hAnsiTheme="minorHAnsi"/>
                <w:b/>
                <w:bCs/>
                <w:color w:val="000000"/>
              </w:rPr>
              <w:t>ss method</w:t>
            </w:r>
          </w:p>
        </w:tc>
        <w:tc>
          <w:tcPr>
            <w:tcW w:w="5842" w:type="dxa"/>
            <w:tcBorders>
              <w:top w:val="single" w:sz="2" w:space="0" w:color="000001"/>
              <w:left w:val="single" w:sz="2" w:space="0" w:color="000001"/>
              <w:bottom w:val="single" w:sz="2" w:space="0" w:color="000001"/>
              <w:right w:val="single" w:sz="2" w:space="0" w:color="000001"/>
            </w:tcBorders>
            <w:shd w:val="clear" w:color="auto" w:fill="FFFF66"/>
            <w:tcMar>
              <w:left w:w="45" w:type="dxa"/>
            </w:tcMar>
          </w:tcPr>
          <w:p w:rsidR="002D365E" w:rsidRDefault="00B9240E">
            <w:pPr>
              <w:pStyle w:val="TableContents"/>
            </w:pPr>
            <w:r>
              <w:rPr>
                <w:rFonts w:asciiTheme="minorHAnsi" w:hAnsiTheme="minorHAnsi"/>
                <w:b/>
                <w:bCs/>
                <w:color w:val="000000"/>
              </w:rPr>
              <w:t>Description</w:t>
            </w:r>
          </w:p>
        </w:tc>
      </w:tr>
      <w:tr w:rsidR="002D365E">
        <w:tc>
          <w:tcPr>
            <w:tcW w:w="3517"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b/>
                <w:bCs/>
                <w:sz w:val="20"/>
                <w:szCs w:val="20"/>
              </w:rPr>
              <w:t>String</w:t>
            </w:r>
            <w:r>
              <w:rPr>
                <w:rFonts w:ascii="Courier 10 Pitch" w:hAnsi="Courier 10 Pitch"/>
                <w:sz w:val="20"/>
                <w:szCs w:val="20"/>
              </w:rPr>
              <w:t>(</w:t>
            </w:r>
            <w:proofErr w:type="spellStart"/>
            <w:r>
              <w:rPr>
                <w:rFonts w:ascii="Courier 10 Pitch" w:hAnsi="Courier 10 Pitch"/>
                <w:sz w:val="20"/>
                <w:szCs w:val="20"/>
              </w:rPr>
              <w:t>int</w:t>
            </w:r>
            <w:proofErr w:type="spellEnd"/>
            <w:r>
              <w:rPr>
                <w:rFonts w:ascii="Courier 10 Pitch" w:hAnsi="Courier 10 Pitch"/>
                <w:sz w:val="20"/>
                <w:szCs w:val="20"/>
              </w:rPr>
              <w:t xml:space="preserve"> capacity)</w:t>
            </w:r>
          </w:p>
        </w:tc>
        <w:tc>
          <w:tcPr>
            <w:tcW w:w="584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rPr>
                <w:b/>
                <w:bCs/>
              </w:rPr>
            </w:pPr>
            <w:r>
              <w:rPr>
                <w:b/>
                <w:bCs/>
              </w:rPr>
              <w:t xml:space="preserve">Default constructor. </w:t>
            </w:r>
          </w:p>
          <w:p w:rsidR="002D365E" w:rsidRDefault="00B9240E">
            <w:pPr>
              <w:pStyle w:val="TableContents"/>
            </w:pPr>
            <w:r>
              <w:t>Initialize the string to "", but give it a capacity of "capacity". Assume a default value of capacity of 1.</w:t>
            </w:r>
          </w:p>
        </w:tc>
      </w:tr>
      <w:tr w:rsidR="002D365E">
        <w:tc>
          <w:tcPr>
            <w:tcW w:w="3517"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b/>
                <w:bCs/>
                <w:sz w:val="20"/>
                <w:szCs w:val="20"/>
              </w:rPr>
              <w:t>String</w:t>
            </w:r>
            <w:r>
              <w:rPr>
                <w:rFonts w:ascii="Courier 10 Pitch" w:hAnsi="Courier 10 Pitch"/>
                <w:sz w:val="20"/>
                <w:szCs w:val="20"/>
              </w:rPr>
              <w:t>(</w:t>
            </w:r>
            <w:proofErr w:type="spellStart"/>
            <w:r>
              <w:rPr>
                <w:rFonts w:ascii="Courier 10 Pitch" w:hAnsi="Courier 10 Pitch"/>
                <w:sz w:val="20"/>
                <w:szCs w:val="20"/>
              </w:rPr>
              <w:t>const</w:t>
            </w:r>
            <w:proofErr w:type="spellEnd"/>
            <w:r>
              <w:rPr>
                <w:rFonts w:ascii="Courier 10 Pitch" w:hAnsi="Courier 10 Pitch"/>
                <w:sz w:val="20"/>
                <w:szCs w:val="20"/>
              </w:rPr>
              <w:t xml:space="preserve"> char* p, </w:t>
            </w:r>
            <w:proofErr w:type="spellStart"/>
            <w:r>
              <w:rPr>
                <w:rFonts w:ascii="Courier 10 Pitch" w:hAnsi="Courier 10 Pitch"/>
                <w:sz w:val="20"/>
                <w:szCs w:val="20"/>
              </w:rPr>
              <w:t>int</w:t>
            </w:r>
            <w:proofErr w:type="spellEnd"/>
            <w:r>
              <w:rPr>
                <w:rFonts w:ascii="Courier 10 Pitch" w:hAnsi="Courier 10 Pitch"/>
                <w:sz w:val="20"/>
                <w:szCs w:val="20"/>
              </w:rPr>
              <w:t xml:space="preserve"> capacity)</w:t>
            </w:r>
          </w:p>
        </w:tc>
        <w:tc>
          <w:tcPr>
            <w:tcW w:w="584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Construct a string from a C-style string.</w:t>
            </w:r>
          </w:p>
          <w:p w:rsidR="002D365E" w:rsidRDefault="00B9240E">
            <w:pPr>
              <w:pStyle w:val="TableContents"/>
            </w:pPr>
            <w:r>
              <w:t xml:space="preserve">If </w:t>
            </w:r>
            <w:r>
              <w:t>the user specifies a capacity of less than you need to store the string (See  Equation), use the higher value.</w:t>
            </w:r>
          </w:p>
        </w:tc>
      </w:tr>
      <w:tr w:rsidR="002D365E">
        <w:tc>
          <w:tcPr>
            <w:tcW w:w="3517"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b/>
                <w:bCs/>
                <w:sz w:val="20"/>
                <w:szCs w:val="20"/>
              </w:rPr>
              <w:t>String</w:t>
            </w:r>
            <w:r>
              <w:rPr>
                <w:rFonts w:ascii="Courier 10 Pitch" w:hAnsi="Courier 10 Pitch"/>
                <w:sz w:val="20"/>
                <w:szCs w:val="20"/>
              </w:rPr>
              <w:t>(</w:t>
            </w:r>
            <w:proofErr w:type="spellStart"/>
            <w:r>
              <w:rPr>
                <w:rFonts w:ascii="Courier 10 Pitch" w:hAnsi="Courier 10 Pitch"/>
                <w:sz w:val="20"/>
                <w:szCs w:val="20"/>
              </w:rPr>
              <w:t>const</w:t>
            </w:r>
            <w:proofErr w:type="spellEnd"/>
            <w:r>
              <w:rPr>
                <w:rFonts w:ascii="Courier 10 Pitch" w:hAnsi="Courier 10 Pitch"/>
                <w:sz w:val="20"/>
                <w:szCs w:val="20"/>
              </w:rPr>
              <w:t xml:space="preserve"> String&amp; s)</w:t>
            </w:r>
          </w:p>
        </w:tc>
        <w:tc>
          <w:tcPr>
            <w:tcW w:w="584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 xml:space="preserve">Copy constructor, construct a String from another String. </w:t>
            </w:r>
          </w:p>
        </w:tc>
      </w:tr>
      <w:tr w:rsidR="002D365E">
        <w:tc>
          <w:tcPr>
            <w:tcW w:w="3517"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proofErr w:type="spellStart"/>
            <w:r>
              <w:rPr>
                <w:rFonts w:ascii="Courier 10 Pitch" w:hAnsi="Courier 10 Pitch"/>
                <w:sz w:val="20"/>
                <w:szCs w:val="20"/>
              </w:rPr>
              <w:t>int</w:t>
            </w:r>
            <w:proofErr w:type="spellEnd"/>
            <w:r>
              <w:rPr>
                <w:rFonts w:ascii="Courier 10 Pitch" w:hAnsi="Courier 10 Pitch"/>
                <w:sz w:val="20"/>
                <w:szCs w:val="20"/>
              </w:rPr>
              <w:t xml:space="preserve"> </w:t>
            </w:r>
            <w:r>
              <w:rPr>
                <w:rFonts w:ascii="Courier 10 Pitch" w:hAnsi="Courier 10 Pitch"/>
                <w:b/>
                <w:bCs/>
                <w:sz w:val="20"/>
                <w:szCs w:val="20"/>
              </w:rPr>
              <w:t>capacity</w:t>
            </w:r>
            <w:r>
              <w:rPr>
                <w:rFonts w:ascii="Courier 10 Pitch" w:hAnsi="Courier 10 Pitch"/>
                <w:sz w:val="20"/>
                <w:szCs w:val="20"/>
              </w:rPr>
              <w:t>()</w:t>
            </w:r>
          </w:p>
        </w:tc>
        <w:tc>
          <w:tcPr>
            <w:tcW w:w="584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 xml:space="preserve">Returns the size of the internal buffer (aka </w:t>
            </w:r>
            <w:r>
              <w:t>the "capacity")</w:t>
            </w:r>
          </w:p>
        </w:tc>
      </w:tr>
      <w:tr w:rsidR="002D365E">
        <w:tc>
          <w:tcPr>
            <w:tcW w:w="3517"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sz w:val="20"/>
                <w:szCs w:val="20"/>
              </w:rPr>
              <w:t xml:space="preserve">void </w:t>
            </w:r>
            <w:r>
              <w:rPr>
                <w:rFonts w:ascii="Courier 10 Pitch" w:hAnsi="Courier 10 Pitch"/>
                <w:b/>
                <w:bCs/>
                <w:sz w:val="20"/>
                <w:szCs w:val="20"/>
              </w:rPr>
              <w:t>resize</w:t>
            </w:r>
            <w:r>
              <w:rPr>
                <w:rFonts w:ascii="Courier 10 Pitch" w:hAnsi="Courier 10 Pitch"/>
                <w:sz w:val="20"/>
                <w:szCs w:val="20"/>
              </w:rPr>
              <w:t>(</w:t>
            </w:r>
            <w:proofErr w:type="spellStart"/>
            <w:r>
              <w:rPr>
                <w:rFonts w:ascii="Courier 10 Pitch" w:hAnsi="Courier 10 Pitch"/>
                <w:sz w:val="20"/>
                <w:szCs w:val="20"/>
              </w:rPr>
              <w:t>int</w:t>
            </w:r>
            <w:proofErr w:type="spellEnd"/>
            <w:r>
              <w:rPr>
                <w:rFonts w:ascii="Courier 10 Pitch" w:hAnsi="Courier 10 Pitch"/>
                <w:sz w:val="20"/>
                <w:szCs w:val="20"/>
              </w:rPr>
              <w:t xml:space="preserve"> </w:t>
            </w:r>
            <w:proofErr w:type="spellStart"/>
            <w:r>
              <w:rPr>
                <w:rFonts w:ascii="Courier 10 Pitch" w:hAnsi="Courier 10 Pitch"/>
                <w:sz w:val="20"/>
                <w:szCs w:val="20"/>
              </w:rPr>
              <w:t>newCapacity</w:t>
            </w:r>
            <w:proofErr w:type="spellEnd"/>
            <w:r>
              <w:rPr>
                <w:rFonts w:ascii="Courier 10 Pitch" w:hAnsi="Courier 10 Pitch"/>
                <w:sz w:val="20"/>
                <w:szCs w:val="20"/>
              </w:rPr>
              <w:t>)</w:t>
            </w:r>
          </w:p>
        </w:tc>
        <w:tc>
          <w:tcPr>
            <w:tcW w:w="584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 xml:space="preserve">Resize the array to have a capacity given by </w:t>
            </w:r>
            <w:proofErr w:type="spellStart"/>
            <w:r>
              <w:t>newsize</w:t>
            </w:r>
            <w:proofErr w:type="spellEnd"/>
            <w:r>
              <w:t>.</w:t>
            </w:r>
          </w:p>
          <w:p w:rsidR="002D365E" w:rsidRDefault="00B9240E">
            <w:pPr>
              <w:pStyle w:val="TableContents"/>
            </w:pPr>
            <w:r>
              <w:t xml:space="preserve">Reallocate and grow the buffer if the new Size is greater than the existing capacity. </w:t>
            </w:r>
          </w:p>
          <w:p w:rsidR="002D365E" w:rsidRDefault="00B9240E">
            <w:pPr>
              <w:pStyle w:val="TableContents"/>
            </w:pPr>
            <w:r>
              <w:t xml:space="preserve">Do not shrink the capacity to less than the </w:t>
            </w:r>
            <w:proofErr w:type="gramStart"/>
            <w:r>
              <w:t>length  of</w:t>
            </w:r>
            <w:proofErr w:type="gramEnd"/>
            <w:r>
              <w:t xml:space="preserve"> the string + </w:t>
            </w:r>
            <w:r>
              <w:t>1.</w:t>
            </w:r>
          </w:p>
          <w:p w:rsidR="002D365E" w:rsidRDefault="00B9240E">
            <w:pPr>
              <w:pStyle w:val="TableContents"/>
            </w:pPr>
            <w:r>
              <w:t>Do this without losing any of the data in the buffer!</w:t>
            </w:r>
          </w:p>
        </w:tc>
      </w:tr>
    </w:tbl>
    <w:p w:rsidR="002D365E" w:rsidRDefault="00B9240E">
      <w:pPr>
        <w:pStyle w:val="Heading2"/>
      </w:pPr>
      <w:r>
        <w:t>example</w:t>
      </w:r>
    </w:p>
    <w:p w:rsidR="002D365E" w:rsidRDefault="00B9240E">
      <w:pPr>
        <w:pStyle w:val="Code"/>
      </w:pPr>
      <w:r>
        <w:t>Testing constructors</w:t>
      </w:r>
    </w:p>
    <w:p w:rsidR="002D365E" w:rsidRDefault="00B9240E">
      <w:pPr>
        <w:pStyle w:val="Code"/>
      </w:pPr>
      <w:r>
        <w:t>PASS, Constructors!</w:t>
      </w:r>
    </w:p>
    <w:p w:rsidR="002D365E" w:rsidRDefault="00B9240E">
      <w:pPr>
        <w:pStyle w:val="Code"/>
      </w:pPr>
      <w:r>
        <w:t>Testing bool operator</w:t>
      </w:r>
    </w:p>
    <w:p w:rsidR="002D365E" w:rsidRDefault="00B9240E">
      <w:pPr>
        <w:pStyle w:val="Code"/>
      </w:pPr>
      <w:r>
        <w:t xml:space="preserve">PASS, operator </w:t>
      </w:r>
      <w:proofErr w:type="gramStart"/>
      <w:r>
        <w:t>bool(</w:t>
      </w:r>
      <w:proofErr w:type="gramEnd"/>
      <w:r>
        <w:t>).</w:t>
      </w:r>
    </w:p>
    <w:p w:rsidR="002D365E" w:rsidRDefault="00B9240E">
      <w:pPr>
        <w:pStyle w:val="Code"/>
      </w:pPr>
      <w:r>
        <w:t>PASS: string length works</w:t>
      </w:r>
    </w:p>
    <w:p w:rsidR="002D365E" w:rsidRDefault="00B9240E">
      <w:pPr>
        <w:pStyle w:val="Code"/>
      </w:pPr>
      <w:r>
        <w:lastRenderedPageBreak/>
        <w:t>testing operator</w:t>
      </w:r>
      <w:proofErr w:type="gramStart"/>
      <w:r>
        <w:t>+  :</w:t>
      </w:r>
      <w:proofErr w:type="gramEnd"/>
      <w:r>
        <w:t>Hello World</w:t>
      </w:r>
    </w:p>
    <w:p w:rsidR="002D365E" w:rsidRDefault="00B9240E">
      <w:pPr>
        <w:pStyle w:val="Code"/>
      </w:pPr>
      <w:r>
        <w:t>testing operator+</w:t>
      </w:r>
      <w:proofErr w:type="gramStart"/>
      <w:r>
        <w:t>= :Hello</w:t>
      </w:r>
      <w:proofErr w:type="gramEnd"/>
      <w:r>
        <w:t xml:space="preserve"> World</w:t>
      </w:r>
    </w:p>
    <w:p w:rsidR="002D365E" w:rsidRDefault="00B9240E">
      <w:pPr>
        <w:pStyle w:val="Code"/>
      </w:pPr>
      <w:r>
        <w:t>PASS Operators</w:t>
      </w:r>
      <w:r>
        <w:t xml:space="preserve"> test</w:t>
      </w:r>
    </w:p>
    <w:p w:rsidR="002D365E" w:rsidRDefault="00B9240E">
      <w:pPr>
        <w:pStyle w:val="Code"/>
      </w:pPr>
      <w:r>
        <w:t>PASS Copy constructor test passes</w:t>
      </w:r>
    </w:p>
    <w:p w:rsidR="002D365E" w:rsidRDefault="00B9240E">
      <w:pPr>
        <w:pStyle w:val="Code"/>
      </w:pPr>
      <w:r>
        <w:t>PASS: string concatenation up to 8Kbytes</w:t>
      </w:r>
    </w:p>
    <w:p w:rsidR="002D365E" w:rsidRDefault="00B9240E">
      <w:pPr>
        <w:pStyle w:val="Code"/>
      </w:pPr>
      <w:r>
        <w:t>Type in the following line</w:t>
      </w:r>
    </w:p>
    <w:p w:rsidR="002D365E" w:rsidRDefault="00B9240E">
      <w:pPr>
        <w:pStyle w:val="Code"/>
      </w:pPr>
      <w:r>
        <w:t>the quick brown fox jumped over the lazy dog</w:t>
      </w:r>
    </w:p>
    <w:p w:rsidR="002D365E" w:rsidRDefault="00B9240E">
      <w:pPr>
        <w:pStyle w:val="Code"/>
      </w:pPr>
      <w:r>
        <w:t>the quick brown fox jumped over the lazy dog</w:t>
      </w:r>
    </w:p>
    <w:p w:rsidR="002D365E" w:rsidRDefault="00B9240E">
      <w:pPr>
        <w:pStyle w:val="Code"/>
      </w:pPr>
      <w:r>
        <w:t xml:space="preserve">PASS: </w:t>
      </w:r>
      <w:proofErr w:type="spellStart"/>
      <w:r>
        <w:t>iostream</w:t>
      </w:r>
      <w:proofErr w:type="spellEnd"/>
      <w:r>
        <w:t xml:space="preserve"> input</w:t>
      </w:r>
    </w:p>
    <w:p w:rsidR="002D365E" w:rsidRDefault="00B9240E">
      <w:pPr>
        <w:pStyle w:val="Code"/>
      </w:pPr>
      <w:r>
        <w:t>testing output. Let the submit script</w:t>
      </w:r>
      <w:r>
        <w:t xml:space="preserve"> confirm that the output matches your input.</w:t>
      </w:r>
    </w:p>
    <w:p w:rsidR="002D365E" w:rsidRDefault="00B9240E">
      <w:pPr>
        <w:pStyle w:val="Code"/>
      </w:pPr>
      <w:r>
        <w:t>the quick brown fox jumped over the lazy dog</w:t>
      </w:r>
    </w:p>
    <w:p w:rsidR="002D365E" w:rsidRDefault="002D365E">
      <w:pPr>
        <w:spacing w:beforeAutospacing="1" w:afterAutospacing="1" w:line="240" w:lineRule="auto"/>
        <w:textAlignment w:val="baseline"/>
        <w:rPr>
          <w:rFonts w:ascii="Arial" w:eastAsia="Times New Roman" w:hAnsi="Arial" w:cs="Arial"/>
          <w:b/>
          <w:bCs/>
          <w:caps/>
          <w:color w:val="4599B1"/>
          <w:sz w:val="27"/>
          <w:szCs w:val="27"/>
        </w:rPr>
      </w:pPr>
    </w:p>
    <w:p w:rsidR="002D365E" w:rsidRDefault="00B9240E">
      <w:pPr>
        <w:pStyle w:val="Heading2"/>
      </w:pPr>
      <w:r>
        <w:t xml:space="preserve">At-HOME SUBMISSION </w:t>
      </w:r>
    </w:p>
    <w:p w:rsidR="002D365E" w:rsidRDefault="00B9240E">
      <w:pPr>
        <w:spacing w:beforeAutospacing="1" w:afterAutospacing="1" w:line="240" w:lineRule="auto"/>
        <w:textAlignment w:val="baseline"/>
      </w:pPr>
      <w:r>
        <w:rPr>
          <w:rFonts w:ascii="Arial" w:eastAsia="Times New Roman" w:hAnsi="Arial" w:cs="Arial"/>
          <w:color w:val="000000"/>
          <w:szCs w:val="24"/>
        </w:rPr>
        <w:t>To test and demonstrate execution of your program use the same data as the output example above.</w:t>
      </w:r>
    </w:p>
    <w:p w:rsidR="002D365E" w:rsidRDefault="00B9240E">
      <w:pPr>
        <w:spacing w:beforeAutospacing="1" w:afterAutospacing="1" w:line="240" w:lineRule="auto"/>
        <w:textAlignment w:val="baseline"/>
      </w:pPr>
      <w:r>
        <w:rPr>
          <w:rFonts w:ascii="Arial" w:eastAsia="Times New Roman" w:hAnsi="Arial" w:cs="Arial"/>
          <w:color w:val="000000"/>
          <w:szCs w:val="24"/>
        </w:rPr>
        <w:t>If not on matrix already, upload</w:t>
      </w:r>
      <w:r>
        <w:rPr>
          <w:rFonts w:ascii="Arial" w:eastAsia="Times New Roman" w:hAnsi="Arial" w:cs="Arial"/>
          <w:b/>
          <w:bCs/>
          <w:color w:val="0070C0"/>
          <w:szCs w:val="24"/>
        </w:rPr>
        <w:t xml:space="preserve"> </w:t>
      </w:r>
      <w:proofErr w:type="spellStart"/>
      <w:r>
        <w:rPr>
          <w:rFonts w:ascii="Arial" w:eastAsia="Times New Roman" w:hAnsi="Arial" w:cs="Arial"/>
          <w:b/>
          <w:bCs/>
          <w:color w:val="0070C0"/>
          <w:szCs w:val="24"/>
        </w:rPr>
        <w:t>String.h</w:t>
      </w:r>
      <w:proofErr w:type="spellEnd"/>
      <w:r>
        <w:rPr>
          <w:rFonts w:ascii="Arial" w:eastAsia="Times New Roman" w:hAnsi="Arial" w:cs="Arial"/>
          <w:b/>
          <w:bCs/>
          <w:color w:val="0070C0"/>
          <w:szCs w:val="24"/>
        </w:rPr>
        <w:t>, Strin</w:t>
      </w:r>
      <w:r>
        <w:rPr>
          <w:rFonts w:ascii="Arial" w:eastAsia="Times New Roman" w:hAnsi="Arial" w:cs="Arial"/>
          <w:b/>
          <w:bCs/>
          <w:color w:val="0070C0"/>
          <w:szCs w:val="24"/>
        </w:rPr>
        <w:t>g.cpp</w:t>
      </w:r>
      <w:r>
        <w:rPr>
          <w:rFonts w:ascii="Arial" w:eastAsia="Times New Roman" w:hAnsi="Arial" w:cs="Arial"/>
          <w:color w:val="000000"/>
          <w:szCs w:val="24"/>
        </w:rPr>
        <w:t xml:space="preserve"> and </w:t>
      </w:r>
      <w:r>
        <w:rPr>
          <w:rFonts w:ascii="Arial" w:eastAsia="Times New Roman" w:hAnsi="Arial" w:cs="Arial"/>
          <w:b/>
          <w:bCs/>
          <w:color w:val="0070C0"/>
          <w:szCs w:val="24"/>
        </w:rPr>
        <w:t>w9_home.cpp</w:t>
      </w:r>
      <w:r>
        <w:rPr>
          <w:rFonts w:ascii="Courier New" w:hAnsi="Courier New" w:cs="Courier New"/>
          <w:b/>
          <w:bCs/>
          <w:color w:val="0070C0"/>
          <w:szCs w:val="24"/>
        </w:rPr>
        <w:t xml:space="preserve"> </w:t>
      </w:r>
      <w:r>
        <w:rPr>
          <w:rFonts w:ascii="Arial" w:eastAsia="Times New Roman" w:hAnsi="Arial" w:cs="Arial"/>
          <w:color w:val="000000"/>
          <w:szCs w:val="24"/>
        </w:rPr>
        <w:t>to your matrix account. Compile and run your code and make sure everything works properly.</w:t>
      </w:r>
    </w:p>
    <w:p w:rsidR="002D365E" w:rsidRDefault="00B9240E">
      <w:pPr>
        <w:spacing w:beforeAutospacing="1" w:afterAutospacing="1" w:line="240" w:lineRule="auto"/>
        <w:textAlignment w:val="baseline"/>
      </w:pPr>
      <w:r>
        <w:rPr>
          <w:rFonts w:ascii="Arial" w:eastAsia="Times New Roman" w:hAnsi="Arial" w:cs="Arial"/>
          <w:color w:val="000000"/>
          <w:szCs w:val="24"/>
        </w:rPr>
        <w:t xml:space="preserve">Then run the following script from your account: (replace </w:t>
      </w:r>
      <w:proofErr w:type="spellStart"/>
      <w:proofErr w:type="gramStart"/>
      <w:r>
        <w:rPr>
          <w:rFonts w:ascii="Arial" w:eastAsia="Times New Roman" w:hAnsi="Arial" w:cs="Arial"/>
          <w:color w:val="000000"/>
          <w:szCs w:val="24"/>
        </w:rPr>
        <w:t>profname.proflastname</w:t>
      </w:r>
      <w:proofErr w:type="spellEnd"/>
      <w:proofErr w:type="gramEnd"/>
      <w:r>
        <w:rPr>
          <w:rFonts w:ascii="Arial" w:eastAsia="Times New Roman" w:hAnsi="Arial" w:cs="Arial"/>
          <w:color w:val="000000"/>
          <w:szCs w:val="24"/>
        </w:rPr>
        <w:t xml:space="preserve"> with your professors Seneca </w:t>
      </w:r>
      <w:proofErr w:type="spellStart"/>
      <w:r>
        <w:rPr>
          <w:rFonts w:ascii="Arial" w:eastAsia="Times New Roman" w:hAnsi="Arial" w:cs="Arial"/>
          <w:color w:val="000000"/>
          <w:szCs w:val="24"/>
        </w:rPr>
        <w:t>userid</w:t>
      </w:r>
      <w:proofErr w:type="spellEnd"/>
      <w:r>
        <w:rPr>
          <w:rFonts w:ascii="Arial" w:eastAsia="Times New Roman" w:hAnsi="Arial" w:cs="Arial"/>
          <w:color w:val="000000"/>
          <w:szCs w:val="24"/>
        </w:rPr>
        <w:t>)</w:t>
      </w:r>
    </w:p>
    <w:p w:rsidR="002D365E" w:rsidRDefault="00B9240E">
      <w:pPr>
        <w:spacing w:beforeAutospacing="1" w:afterAutospacing="1" w:line="240" w:lineRule="auto"/>
        <w:ind w:left="720"/>
        <w:textAlignment w:val="baseline"/>
      </w:pPr>
      <w:r>
        <w:rPr>
          <w:rFonts w:ascii="Courier New" w:eastAsia="Times New Roman" w:hAnsi="Courier New" w:cs="Courier New"/>
          <w:b/>
          <w:bCs/>
          <w:color w:val="000000"/>
          <w:szCs w:val="24"/>
        </w:rPr>
        <w:br/>
        <w:t>~</w:t>
      </w:r>
      <w:proofErr w:type="spellStart"/>
      <w:r>
        <w:rPr>
          <w:rFonts w:ascii="Courier New" w:eastAsia="Times New Roman" w:hAnsi="Courier New" w:cs="Courier New"/>
          <w:b/>
          <w:bCs/>
          <w:color w:val="000000"/>
          <w:szCs w:val="24"/>
        </w:rPr>
        <w:t>profname.proflastname</w:t>
      </w:r>
      <w:proofErr w:type="spellEnd"/>
      <w:r>
        <w:rPr>
          <w:rFonts w:ascii="Courier New" w:eastAsia="Times New Roman" w:hAnsi="Courier New" w:cs="Courier New"/>
          <w:b/>
          <w:bCs/>
          <w:color w:val="000000"/>
          <w:szCs w:val="24"/>
        </w:rPr>
        <w:t>/sub</w:t>
      </w:r>
      <w:r>
        <w:rPr>
          <w:rFonts w:ascii="Courier New" w:eastAsia="Times New Roman" w:hAnsi="Courier New" w:cs="Courier New"/>
          <w:b/>
          <w:bCs/>
          <w:color w:val="000000"/>
          <w:szCs w:val="24"/>
        </w:rPr>
        <w:t xml:space="preserve">mit 244_w9_home &lt;ENTER&gt; </w:t>
      </w:r>
      <w:r>
        <w:rPr>
          <w:rFonts w:ascii="Courier New" w:eastAsia="Times New Roman" w:hAnsi="Courier New" w:cs="Courier New"/>
          <w:b/>
          <w:bCs/>
          <w:color w:val="000000"/>
          <w:szCs w:val="24"/>
        </w:rPr>
        <w:br/>
      </w:r>
    </w:p>
    <w:p w:rsidR="002D365E" w:rsidRDefault="00B9240E">
      <w:pPr>
        <w:spacing w:beforeAutospacing="1" w:afterAutospacing="1" w:line="240" w:lineRule="auto"/>
        <w:textAlignment w:val="baseline"/>
      </w:pPr>
      <w:r>
        <w:rPr>
          <w:rFonts w:ascii="Arial" w:eastAsia="Times New Roman" w:hAnsi="Arial" w:cs="Arial"/>
          <w:color w:val="000000"/>
          <w:szCs w:val="24"/>
        </w:rPr>
        <w:t>and follow the instructions.</w:t>
      </w:r>
      <w:r>
        <w:rPr>
          <w:rFonts w:ascii="Arial" w:eastAsia="Times New Roman" w:hAnsi="Arial" w:cs="Arial"/>
          <w:color w:val="000000"/>
          <w:szCs w:val="24"/>
        </w:rPr>
        <w:br/>
      </w:r>
    </w:p>
    <w:p w:rsidR="002D365E" w:rsidRDefault="00B9240E">
      <w:pPr>
        <w:spacing w:beforeAutospacing="1" w:afterAutospacing="1" w:line="240" w:lineRule="auto"/>
      </w:pPr>
      <w:r>
        <w:rPr>
          <w:rFonts w:ascii="Arial" w:eastAsia="Times New Roman" w:hAnsi="Arial" w:cs="Arial"/>
          <w:color w:val="FF0000"/>
          <w:szCs w:val="24"/>
        </w:rPr>
        <w:t>Please note that a successful submission does not guarantee full credit for this workshop.</w:t>
      </w:r>
    </w:p>
    <w:p w:rsidR="002D365E" w:rsidRDefault="00B9240E">
      <w:pPr>
        <w:spacing w:beforeAutospacing="1" w:afterAutospacing="1" w:line="240" w:lineRule="auto"/>
      </w:pPr>
      <w:r>
        <w:rPr>
          <w:rFonts w:ascii="Arial" w:eastAsia="Times New Roman" w:hAnsi="Arial" w:cs="Arial"/>
          <w:color w:val="FF0000"/>
          <w:szCs w:val="24"/>
        </w:rPr>
        <w:t xml:space="preserve">If the professor is not satisfied with your implementation, your professor may ask you to resubmit. </w:t>
      </w:r>
      <w:r>
        <w:rPr>
          <w:rFonts w:ascii="Arial" w:eastAsia="Times New Roman" w:hAnsi="Arial" w:cs="Arial"/>
          <w:color w:val="FF0000"/>
          <w:szCs w:val="24"/>
        </w:rPr>
        <w:t>Resubmissions will attract a penalty.</w:t>
      </w:r>
      <w:r>
        <w:br w:type="page"/>
      </w:r>
    </w:p>
    <w:p w:rsidR="002D365E" w:rsidRDefault="00B9240E">
      <w:pPr>
        <w:pStyle w:val="Title"/>
      </w:pPr>
      <w:r>
        <w:lastRenderedPageBreak/>
        <w:t>At-home reflection</w:t>
      </w:r>
    </w:p>
    <w:p w:rsidR="002D365E" w:rsidRDefault="002D365E"/>
    <w:p w:rsidR="002D365E" w:rsidRDefault="00B9240E">
      <w:pPr>
        <w:numPr>
          <w:ilvl w:val="0"/>
          <w:numId w:val="4"/>
        </w:numPr>
      </w:pPr>
      <w:r>
        <w:t xml:space="preserve">A string can have a capacity of N, but have a length less than that. You have used such strings in the past, e.g. char </w:t>
      </w:r>
      <w:proofErr w:type="spellStart"/>
      <w:proofErr w:type="gramStart"/>
      <w:r>
        <w:t>myString</w:t>
      </w:r>
      <w:proofErr w:type="spellEnd"/>
      <w:r>
        <w:t>[</w:t>
      </w:r>
      <w:proofErr w:type="gramEnd"/>
      <w:r>
        <w:t xml:space="preserve">100] = “hello world”; has a </w:t>
      </w:r>
      <w:r>
        <w:rPr>
          <w:b/>
          <w:bCs/>
        </w:rPr>
        <w:t>size</w:t>
      </w:r>
      <w:r>
        <w:t xml:space="preserve"> of 100 but a length of 11. </w:t>
      </w:r>
      <w:r>
        <w:br/>
        <w:t xml:space="preserve">Is your </w:t>
      </w:r>
      <w:r>
        <w:t xml:space="preserve">class coded to allocate </w:t>
      </w:r>
      <w:r>
        <w:rPr>
          <w:b/>
          <w:bCs/>
        </w:rPr>
        <w:t>exactly</w:t>
      </w:r>
      <w:r>
        <w:t xml:space="preserve"> L + 1 bytes of storage for any string, where L = string length and 1 is the storage for the 0 character? Can your class still work if you decided to be generous and give all your strings more capacity than they need? </w:t>
      </w:r>
    </w:p>
    <w:p w:rsidR="002D365E" w:rsidRDefault="00B9240E">
      <w:pPr>
        <w:numPr>
          <w:ilvl w:val="0"/>
          <w:numId w:val="4"/>
        </w:numPr>
      </w:pPr>
      <w:r>
        <w:t xml:space="preserve">Given </w:t>
      </w:r>
      <w:r>
        <w:t xml:space="preserve">how hard you found it to debug your string library, is it a good idea to always make your own libraries, or to use the standard one used by everybody that are tested and true? </w:t>
      </w:r>
    </w:p>
    <w:p w:rsidR="002D365E" w:rsidRDefault="00B9240E">
      <w:pPr>
        <w:numPr>
          <w:ilvl w:val="0"/>
          <w:numId w:val="4"/>
        </w:numPr>
      </w:pPr>
      <w:r>
        <w:t xml:space="preserve">When you use your </w:t>
      </w:r>
      <w:proofErr w:type="spellStart"/>
      <w:proofErr w:type="gramStart"/>
      <w:r>
        <w:rPr>
          <w:b/>
          <w:bCs/>
        </w:rPr>
        <w:t>sict</w:t>
      </w:r>
      <w:proofErr w:type="spellEnd"/>
      <w:r>
        <w:rPr>
          <w:b/>
          <w:bCs/>
        </w:rPr>
        <w:t>::</w:t>
      </w:r>
      <w:proofErr w:type="gramEnd"/>
      <w:r>
        <w:rPr>
          <w:b/>
          <w:bCs/>
        </w:rPr>
        <w:t>String</w:t>
      </w:r>
      <w:r>
        <w:t xml:space="preserve"> class in the main function, do you have to set t</w:t>
      </w:r>
      <w:r>
        <w:t xml:space="preserve">hem to the safe empty state? Do you have to clean up after them at the end of the function? Can you add 2 strings together without worrying about whether data is lost or not? How would this have made some of your previous labs easier, if you could use </w:t>
      </w:r>
      <w:proofErr w:type="spellStart"/>
      <w:proofErr w:type="gramStart"/>
      <w:r>
        <w:t>sict</w:t>
      </w:r>
      <w:proofErr w:type="spellEnd"/>
      <w:r>
        <w:t>::</w:t>
      </w:r>
      <w:proofErr w:type="gramEnd"/>
      <w:r>
        <w:t>String instead of regular char arrays?</w:t>
      </w:r>
    </w:p>
    <w:p w:rsidR="002D365E" w:rsidRDefault="002D365E"/>
    <w:p w:rsidR="002D365E" w:rsidRDefault="002D365E"/>
    <w:sectPr w:rsidR="002D365E">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itstream Charter">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roman"/>
    <w:pitch w:val="variable"/>
  </w:font>
  <w:font w:name="Courier 10 Pitch">
    <w:altName w:val="Times New Roman"/>
    <w:charset w:val="01"/>
    <w:family w:val="roman"/>
    <w:pitch w:val="variable"/>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D3D44"/>
    <w:multiLevelType w:val="multilevel"/>
    <w:tmpl w:val="3D1837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33030D4"/>
    <w:multiLevelType w:val="multilevel"/>
    <w:tmpl w:val="F7BC973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CE878D0"/>
    <w:multiLevelType w:val="multilevel"/>
    <w:tmpl w:val="3BD4AD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6ED23967"/>
    <w:multiLevelType w:val="multilevel"/>
    <w:tmpl w:val="C37E2C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743856CC"/>
    <w:multiLevelType w:val="multilevel"/>
    <w:tmpl w:val="3940D9D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5353B97"/>
    <w:multiLevelType w:val="multilevel"/>
    <w:tmpl w:val="B420C952"/>
    <w:lvl w:ilvl="0">
      <w:start w:val="1"/>
      <w:numFmt w:val="bullet"/>
      <w:lvlText w:val="-"/>
      <w:lvlJc w:val="left"/>
      <w:pPr>
        <w:ind w:left="720" w:hanging="360"/>
      </w:pPr>
      <w:rPr>
        <w:rFonts w:ascii="Calibri" w:hAnsi="Calibri" w:cs="Calibr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ornel Barna">
    <w15:presenceInfo w15:providerId="AD" w15:userId="S-1-5-21-1024869244-1620239511-3323744733-6454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65E"/>
    <w:rsid w:val="002D365E"/>
    <w:rsid w:val="00B9240E"/>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47606"/>
  <w15:docId w15:val="{90F176A6-A2AD-4E8F-BD21-9D39333CC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801"/>
    <w:pPr>
      <w:spacing w:after="160" w:line="252" w:lineRule="auto"/>
    </w:pPr>
    <w:rPr>
      <w:rFonts w:ascii="Bitstream Charter" w:hAnsi="Bitstream Charter"/>
      <w:color w:val="00000A"/>
      <w:sz w:val="24"/>
    </w:rPr>
  </w:style>
  <w:style w:type="paragraph" w:styleId="Heading1">
    <w:name w:val="heading 1"/>
    <w:basedOn w:val="Normal"/>
    <w:next w:val="Normal"/>
    <w:link w:val="Heading1Char"/>
    <w:uiPriority w:val="9"/>
    <w:qFormat/>
    <w:rsid w:val="00333801"/>
    <w:pPr>
      <w:keepNext/>
      <w:keepLines/>
      <w:spacing w:before="240" w:afterAutospacing="1" w:line="288" w:lineRule="auto"/>
      <w:ind w:firstLine="567"/>
      <w:jc w:val="both"/>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Heading"/>
    <w:next w:val="Text"/>
    <w:autoRedefine/>
    <w:qFormat/>
    <w:pPr>
      <w:outlineLvl w:val="1"/>
    </w:pPr>
    <w:rPr>
      <w:rFonts w:ascii="Arial" w:hAnsi="Arial"/>
      <w:b/>
      <w:caps/>
      <w:color w:val="0099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33801"/>
    <w:rPr>
      <w:rFonts w:asciiTheme="majorHAnsi" w:eastAsiaTheme="majorEastAsia" w:hAnsiTheme="majorHAnsi" w:cstheme="majorBidi"/>
      <w:b/>
      <w:color w:val="2E74B5" w:themeColor="accent1" w:themeShade="BF"/>
      <w:sz w:val="32"/>
      <w:szCs w:val="32"/>
    </w:rPr>
  </w:style>
  <w:style w:type="character" w:customStyle="1" w:styleId="CommentTextChar">
    <w:name w:val="Comment Text Char"/>
    <w:basedOn w:val="DefaultParagraphFont"/>
    <w:link w:val="CommentText"/>
    <w:uiPriority w:val="99"/>
    <w:semiHidden/>
    <w:qFormat/>
    <w:rsid w:val="00333801"/>
    <w:rPr>
      <w:sz w:val="20"/>
      <w:szCs w:val="20"/>
    </w:rPr>
  </w:style>
  <w:style w:type="character" w:customStyle="1" w:styleId="TitleChar">
    <w:name w:val="Title Char"/>
    <w:basedOn w:val="DefaultParagraphFont"/>
    <w:link w:val="Title"/>
    <w:uiPriority w:val="10"/>
    <w:qFormat/>
    <w:rsid w:val="00333801"/>
    <w:rPr>
      <w:rFonts w:ascii="Cambria" w:eastAsia="Times New Roman" w:hAnsi="Cambria" w:cstheme="minorHAnsi"/>
      <w:b/>
      <w:bCs/>
      <w:color w:val="FF0000"/>
      <w:sz w:val="56"/>
      <w:szCs w:val="56"/>
    </w:rPr>
  </w:style>
  <w:style w:type="character" w:customStyle="1" w:styleId="InternetLink">
    <w:name w:val="Internet Link"/>
    <w:basedOn w:val="DefaultParagraphFont"/>
    <w:uiPriority w:val="99"/>
    <w:unhideWhenUsed/>
    <w:rsid w:val="00856F62"/>
    <w:rPr>
      <w:color w:val="0563C1" w:themeColor="hyperlink"/>
      <w:u w:val="single"/>
    </w:rPr>
  </w:style>
  <w:style w:type="character" w:customStyle="1" w:styleId="ListLabel1">
    <w:name w:val="ListLabel 1"/>
    <w:qFormat/>
    <w:rPr>
      <w:rFonts w:ascii="Arial" w:hAnsi="Arial"/>
      <w:sz w:val="24"/>
    </w:rPr>
  </w:style>
  <w:style w:type="character" w:customStyle="1" w:styleId="ListLabel2">
    <w:name w:val="ListLabel 2"/>
    <w:qFormat/>
    <w:rPr>
      <w:rFonts w:cs="Times New Roman"/>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Arial" w:hAnsi="Arial"/>
      <w:sz w:val="24"/>
    </w:rPr>
  </w:style>
  <w:style w:type="character" w:customStyle="1" w:styleId="ListLabel14">
    <w:name w:val="ListLabel 14"/>
    <w:qFormat/>
    <w:rPr>
      <w:rFonts w:cs="Times New Roman"/>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ascii="Arial" w:hAnsi="Arial"/>
      <w:sz w:val="24"/>
    </w:rPr>
  </w:style>
  <w:style w:type="character" w:customStyle="1" w:styleId="ListLabel26">
    <w:name w:val="ListLabel 26"/>
    <w:qFormat/>
    <w:rPr>
      <w:rFonts w:cs="Times New Roman"/>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rFonts w:ascii="Arial" w:hAnsi="Arial"/>
      <w:sz w:val="24"/>
    </w:rPr>
  </w:style>
  <w:style w:type="character" w:customStyle="1" w:styleId="ListLabel35">
    <w:name w:val="ListLabel 35"/>
    <w:qFormat/>
    <w:rPr>
      <w:rFonts w:cs="Times New Roman"/>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rFonts w:ascii="Arial" w:hAnsi="Arial" w:cs="OpenSymbol"/>
      <w:sz w:val="24"/>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eastAsia="Times New Roman" w:cs="Arial"/>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eastAsia="Times New Roman" w:cs="Calibri"/>
      <w:b/>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Calibri"/>
      <w:b/>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Calibri"/>
      <w:b/>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Calibri"/>
      <w:b/>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Calibri"/>
      <w:b/>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Cs w:val="24"/>
    </w:rPr>
  </w:style>
  <w:style w:type="paragraph" w:customStyle="1" w:styleId="Index">
    <w:name w:val="Index"/>
    <w:basedOn w:val="Normal"/>
    <w:qFormat/>
    <w:pPr>
      <w:suppressLineNumbers/>
    </w:pPr>
  </w:style>
  <w:style w:type="paragraph" w:customStyle="1" w:styleId="Text">
    <w:name w:val="Text"/>
    <w:basedOn w:val="Caption"/>
    <w:qFormat/>
  </w:style>
  <w:style w:type="paragraph" w:styleId="ListParagraph">
    <w:name w:val="List Paragraph"/>
    <w:basedOn w:val="Normal"/>
    <w:uiPriority w:val="34"/>
    <w:qFormat/>
    <w:rsid w:val="00333801"/>
    <w:pPr>
      <w:ind w:left="720"/>
      <w:contextualSpacing/>
    </w:pPr>
  </w:style>
  <w:style w:type="paragraph" w:styleId="CommentText">
    <w:name w:val="annotation text"/>
    <w:basedOn w:val="Normal"/>
    <w:link w:val="CommentTextChar"/>
    <w:uiPriority w:val="99"/>
    <w:semiHidden/>
    <w:unhideWhenUsed/>
    <w:qFormat/>
    <w:rsid w:val="00333801"/>
    <w:pPr>
      <w:spacing w:line="240" w:lineRule="auto"/>
    </w:pPr>
    <w:rPr>
      <w:sz w:val="20"/>
      <w:szCs w:val="20"/>
    </w:rPr>
  </w:style>
  <w:style w:type="paragraph" w:styleId="Title">
    <w:name w:val="Title"/>
    <w:basedOn w:val="Normal"/>
    <w:next w:val="Normal"/>
    <w:link w:val="TitleChar"/>
    <w:uiPriority w:val="10"/>
    <w:qFormat/>
    <w:rsid w:val="00333801"/>
    <w:pPr>
      <w:spacing w:after="0" w:line="240" w:lineRule="auto"/>
      <w:jc w:val="center"/>
    </w:pPr>
    <w:rPr>
      <w:rFonts w:ascii="Cambria" w:eastAsia="Times New Roman" w:hAnsi="Cambria" w:cstheme="minorHAnsi"/>
      <w:b/>
      <w:bCs/>
      <w:color w:val="FF0000"/>
      <w:sz w:val="56"/>
      <w:szCs w:val="56"/>
    </w:rPr>
  </w:style>
  <w:style w:type="paragraph" w:customStyle="1" w:styleId="TableContents">
    <w:name w:val="Table Contents"/>
    <w:basedOn w:val="Normal"/>
    <w:qFormat/>
  </w:style>
  <w:style w:type="paragraph" w:styleId="Subtitle">
    <w:name w:val="Subtitle"/>
    <w:basedOn w:val="Heading"/>
    <w:qFormat/>
  </w:style>
  <w:style w:type="paragraph" w:customStyle="1" w:styleId="TableHeading">
    <w:name w:val="Table Heading"/>
    <w:basedOn w:val="TableContents"/>
    <w:qFormat/>
  </w:style>
  <w:style w:type="paragraph" w:customStyle="1" w:styleId="Quotations">
    <w:name w:val="Quotations"/>
    <w:basedOn w:val="Normal"/>
    <w:qFormat/>
  </w:style>
  <w:style w:type="paragraph" w:customStyle="1" w:styleId="Code">
    <w:name w:val="Code"/>
    <w:basedOn w:val="Normal"/>
    <w:next w:val="Text"/>
    <w:autoRedefine/>
    <w:qFormat/>
    <w:pPr>
      <w:spacing w:after="0" w:line="240" w:lineRule="auto"/>
    </w:pPr>
    <w:rPr>
      <w:rFonts w:ascii="Courier 10 Pitch" w:hAnsi="Courier 10 Pitch"/>
      <w:sz w:val="20"/>
    </w:rPr>
  </w:style>
  <w:style w:type="paragraph" w:customStyle="1" w:styleId="Equation">
    <w:name w:val="Equation"/>
    <w:basedOn w:val="Caption"/>
    <w:qFormat/>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3218</TotalTime>
  <Pages>1</Pages>
  <Words>1745</Words>
  <Characters>9948</Characters>
  <Application>Microsoft Office Word</Application>
  <DocSecurity>0</DocSecurity>
  <Lines>82</Lines>
  <Paragraphs>23</Paragraphs>
  <ScaleCrop>false</ScaleCrop>
  <Company/>
  <LinksUpToDate>false</LinksUpToDate>
  <CharactersWithSpaces>11670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Szalwinski</dc:creator>
  <dc:description/>
  <cp:lastModifiedBy>Cornel Barna</cp:lastModifiedBy>
  <cp:revision>168</cp:revision>
  <cp:lastPrinted>2017-02-01T17:37:00Z</cp:lastPrinted>
  <dcterms:created xsi:type="dcterms:W3CDTF">2017-01-06T00:10:00Z</dcterms:created>
  <dcterms:modified xsi:type="dcterms:W3CDTF">2017-03-24T18:31:00Z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